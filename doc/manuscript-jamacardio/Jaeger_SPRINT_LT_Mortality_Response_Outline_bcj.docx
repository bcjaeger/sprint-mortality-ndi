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C691" w14:textId="77777777" w:rsidR="008C44DC" w:rsidRDefault="00B6524E" w:rsidP="00015A29">
      <w:pPr>
        <w:spacing w:after="0" w:line="240" w:lineRule="auto"/>
        <w:rPr>
          <w:rFonts w:ascii="Arial" w:hAnsi="Arial" w:cs="Arial"/>
        </w:rPr>
      </w:pPr>
      <w:r>
        <w:rPr>
          <w:noProof/>
        </w:rPr>
        <w:drawing>
          <wp:anchor distT="0" distB="0" distL="114300" distR="114300" simplePos="0" relativeHeight="251658240" behindDoc="0" locked="0" layoutInCell="1" allowOverlap="1" wp14:anchorId="16202D9F" wp14:editId="6B82D898">
            <wp:simplePos x="0" y="0"/>
            <wp:positionH relativeFrom="column">
              <wp:posOffset>0</wp:posOffset>
            </wp:positionH>
            <wp:positionV relativeFrom="paragraph">
              <wp:posOffset>0</wp:posOffset>
            </wp:positionV>
            <wp:extent cx="2112264" cy="667512"/>
            <wp:effectExtent l="0" t="0" r="2540" b="0"/>
            <wp:wrapSquare wrapText="right"/>
            <wp:docPr id="1" name="Picture 1" descr="wfsom_p_cl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fsom_p_clr_rg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2264"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90770D" w14:textId="77777777" w:rsidR="00015A29" w:rsidRPr="00DE2F67" w:rsidRDefault="00015A29" w:rsidP="00015A29">
      <w:pPr>
        <w:spacing w:after="0" w:line="240" w:lineRule="auto"/>
        <w:jc w:val="right"/>
        <w:rPr>
          <w:rFonts w:ascii="Avenir Next Cyr W04 Regular" w:hAnsi="Avenir Next Cyr W04 Regular" w:cs="Arial"/>
          <w:b/>
          <w:color w:val="9E7E38"/>
          <w:sz w:val="18"/>
          <w:szCs w:val="18"/>
        </w:rPr>
      </w:pPr>
      <w:r w:rsidRPr="00DE2F67">
        <w:rPr>
          <w:rFonts w:ascii="Avenir Next Cyr W04 Regular" w:hAnsi="Avenir Next Cyr W04 Regular" w:cs="Arial"/>
          <w:b/>
          <w:color w:val="9E7E38"/>
          <w:sz w:val="18"/>
          <w:szCs w:val="18"/>
        </w:rPr>
        <w:t>Nicholas M. Pajewski, PhD</w:t>
      </w:r>
    </w:p>
    <w:p w14:paraId="52340769" w14:textId="77777777" w:rsidR="00015A29" w:rsidRPr="00DE2F67" w:rsidRDefault="00D678F6" w:rsidP="00015A29">
      <w:pPr>
        <w:spacing w:after="0" w:line="240" w:lineRule="auto"/>
        <w:jc w:val="right"/>
        <w:rPr>
          <w:rFonts w:ascii="Avenir Next Cyr W04 Regular" w:hAnsi="Avenir Next Cyr W04 Regular" w:cs="Arial"/>
          <w:color w:val="9E7E38"/>
          <w:sz w:val="18"/>
          <w:szCs w:val="18"/>
        </w:rPr>
      </w:pPr>
      <w:r>
        <w:rPr>
          <w:rFonts w:ascii="Avenir Next Cyr W04 Regular" w:hAnsi="Avenir Next Cyr W04 Regular" w:cs="Arial"/>
          <w:color w:val="9E7E38"/>
          <w:sz w:val="18"/>
          <w:szCs w:val="18"/>
        </w:rPr>
        <w:t>Department of Biostatistics</w:t>
      </w:r>
      <w:r w:rsidR="00015A29" w:rsidRPr="00DE2F67">
        <w:rPr>
          <w:rFonts w:ascii="Avenir Next Cyr W04 Regular" w:hAnsi="Avenir Next Cyr W04 Regular" w:cs="Arial"/>
          <w:color w:val="9E7E38"/>
          <w:sz w:val="18"/>
          <w:szCs w:val="18"/>
        </w:rPr>
        <w:t xml:space="preserve"> </w:t>
      </w:r>
      <w:r>
        <w:rPr>
          <w:rFonts w:ascii="Avenir Next Cyr W04 Regular" w:hAnsi="Avenir Next Cyr W04 Regular" w:cs="Arial"/>
          <w:color w:val="9E7E38"/>
          <w:sz w:val="18"/>
          <w:szCs w:val="18"/>
        </w:rPr>
        <w:t>&amp; Data Science</w:t>
      </w:r>
    </w:p>
    <w:p w14:paraId="310D313F" w14:textId="77777777" w:rsidR="00015A29" w:rsidRPr="00DE2F67" w:rsidRDefault="00015A29" w:rsidP="00015A29">
      <w:pPr>
        <w:spacing w:after="0" w:line="240" w:lineRule="auto"/>
        <w:jc w:val="right"/>
        <w:rPr>
          <w:rFonts w:ascii="Avenir Next Cyr W04 Regular" w:hAnsi="Avenir Next Cyr W04 Regular" w:cs="Arial"/>
          <w:color w:val="9E7E38"/>
          <w:sz w:val="18"/>
          <w:szCs w:val="18"/>
        </w:rPr>
      </w:pPr>
      <w:r w:rsidRPr="00DE2F67">
        <w:rPr>
          <w:rFonts w:ascii="Avenir Next Cyr W04 Regular" w:hAnsi="Avenir Next Cyr W04 Regular" w:cs="Arial"/>
          <w:color w:val="9E7E38"/>
          <w:sz w:val="18"/>
          <w:szCs w:val="18"/>
        </w:rPr>
        <w:t>Division of Public Health Sciences</w:t>
      </w:r>
    </w:p>
    <w:p w14:paraId="6226F927" w14:textId="77777777" w:rsidR="00015A29" w:rsidRPr="00DE2F67" w:rsidRDefault="00015A29" w:rsidP="00015A29">
      <w:pPr>
        <w:spacing w:after="0" w:line="240" w:lineRule="auto"/>
        <w:jc w:val="right"/>
        <w:rPr>
          <w:rFonts w:ascii="Avenir Next Cyr W04 Regular" w:hAnsi="Avenir Next Cyr W04 Regular" w:cs="Arial"/>
          <w:color w:val="9E7E38"/>
          <w:sz w:val="18"/>
          <w:szCs w:val="18"/>
        </w:rPr>
      </w:pPr>
      <w:r w:rsidRPr="00DE2F67">
        <w:rPr>
          <w:rFonts w:ascii="Avenir Next Cyr W04 Regular" w:hAnsi="Avenir Next Cyr W04 Regular" w:cs="Arial"/>
          <w:color w:val="9E7E38"/>
          <w:sz w:val="18"/>
          <w:szCs w:val="18"/>
        </w:rPr>
        <w:t>Medical Center Boulevard</w:t>
      </w:r>
    </w:p>
    <w:p w14:paraId="0C314103" w14:textId="77777777" w:rsidR="00015A29" w:rsidRPr="00DE2F67" w:rsidRDefault="00015A29" w:rsidP="00015A29">
      <w:pPr>
        <w:spacing w:after="0" w:line="240" w:lineRule="auto"/>
        <w:jc w:val="right"/>
        <w:rPr>
          <w:rFonts w:ascii="Avenir Next Cyr W04 Regular" w:hAnsi="Avenir Next Cyr W04 Regular" w:cs="Arial"/>
          <w:color w:val="9E7E38"/>
          <w:sz w:val="18"/>
          <w:szCs w:val="18"/>
        </w:rPr>
      </w:pPr>
      <w:r w:rsidRPr="00DE2F67">
        <w:rPr>
          <w:rFonts w:ascii="Avenir Next Cyr W04 Regular" w:hAnsi="Avenir Next Cyr W04 Regular" w:cs="Arial"/>
          <w:color w:val="9E7E38"/>
          <w:sz w:val="18"/>
          <w:szCs w:val="18"/>
        </w:rPr>
        <w:t>Winston-Salem, NC 27157</w:t>
      </w:r>
    </w:p>
    <w:p w14:paraId="5897BC85" w14:textId="77777777" w:rsidR="00015A29" w:rsidRPr="00DE2F67" w:rsidRDefault="00015A29" w:rsidP="00015A29">
      <w:pPr>
        <w:spacing w:after="0" w:line="240" w:lineRule="auto"/>
        <w:jc w:val="right"/>
        <w:rPr>
          <w:rFonts w:ascii="Avenir Next Cyr W04 Regular" w:hAnsi="Avenir Next Cyr W04 Regular" w:cs="Arial"/>
          <w:color w:val="9E7E38"/>
          <w:sz w:val="18"/>
          <w:szCs w:val="18"/>
        </w:rPr>
      </w:pPr>
      <w:r w:rsidRPr="00DE2F67">
        <w:rPr>
          <w:rFonts w:ascii="Avenir Next Cyr W04 Regular" w:hAnsi="Avenir Next Cyr W04 Regular" w:cs="Arial"/>
          <w:color w:val="9E7E38"/>
          <w:sz w:val="18"/>
          <w:szCs w:val="18"/>
        </w:rPr>
        <w:t>p 336.713.1396</w:t>
      </w:r>
    </w:p>
    <w:p w14:paraId="50282F81" w14:textId="77777777" w:rsidR="00015A29" w:rsidRPr="00DE2F67" w:rsidRDefault="00552ADD" w:rsidP="00015A29">
      <w:pPr>
        <w:spacing w:after="0" w:line="240" w:lineRule="auto"/>
        <w:jc w:val="right"/>
        <w:rPr>
          <w:rFonts w:ascii="Avenir Next Cyr W04 Regular" w:hAnsi="Avenir Next Cyr W04 Regular" w:cs="Arial"/>
          <w:color w:val="9E7E38"/>
          <w:sz w:val="18"/>
          <w:szCs w:val="18"/>
        </w:rPr>
      </w:pPr>
      <w:r>
        <w:rPr>
          <w:rFonts w:ascii="Avenir Next Cyr W04 Regular" w:hAnsi="Avenir Next Cyr W04 Regular" w:cs="Arial"/>
          <w:color w:val="9E7E38"/>
          <w:sz w:val="18"/>
          <w:szCs w:val="18"/>
        </w:rPr>
        <w:t>npajewsk@</w:t>
      </w:r>
      <w:r w:rsidR="00015A29" w:rsidRPr="00DE2F67">
        <w:rPr>
          <w:rFonts w:ascii="Avenir Next Cyr W04 Regular" w:hAnsi="Avenir Next Cyr W04 Regular" w:cs="Arial"/>
          <w:color w:val="9E7E38"/>
          <w:sz w:val="18"/>
          <w:szCs w:val="18"/>
        </w:rPr>
        <w:t>wakehealth.edu</w:t>
      </w:r>
    </w:p>
    <w:p w14:paraId="30B34500" w14:textId="77777777" w:rsidR="00015A29" w:rsidRPr="00DE2F67" w:rsidRDefault="00015A29" w:rsidP="00015A29">
      <w:pPr>
        <w:spacing w:after="0" w:line="240" w:lineRule="auto"/>
        <w:rPr>
          <w:rFonts w:ascii="Arial Narrow" w:hAnsi="Arial Narrow" w:cs="Arial"/>
          <w:color w:val="9E7E38"/>
          <w:sz w:val="18"/>
          <w:szCs w:val="18"/>
        </w:rPr>
      </w:pPr>
    </w:p>
    <w:p w14:paraId="686AE25F" w14:textId="77777777" w:rsidR="00015A29" w:rsidRPr="00015A29" w:rsidRDefault="00015A29" w:rsidP="00015A29">
      <w:pPr>
        <w:spacing w:after="0" w:line="240" w:lineRule="auto"/>
        <w:rPr>
          <w:rFonts w:ascii="Arial" w:hAnsi="Arial" w:cs="Arial"/>
          <w:color w:val="9E7E38"/>
          <w:sz w:val="18"/>
          <w:szCs w:val="18"/>
        </w:rPr>
      </w:pPr>
    </w:p>
    <w:p w14:paraId="677B3A64" w14:textId="77777777" w:rsidR="00015A29" w:rsidRDefault="00015A29" w:rsidP="00015A29">
      <w:pPr>
        <w:spacing w:after="0" w:line="240" w:lineRule="auto"/>
        <w:rPr>
          <w:rFonts w:ascii="Arial" w:hAnsi="Arial" w:cs="Arial"/>
        </w:rPr>
      </w:pPr>
      <w:r>
        <w:rPr>
          <w:rFonts w:ascii="Arial" w:hAnsi="Arial" w:cs="Arial"/>
        </w:rPr>
        <w:t xml:space="preserve">                             </w:t>
      </w:r>
    </w:p>
    <w:p w14:paraId="7D7BED09" w14:textId="77777777" w:rsidR="008167C0" w:rsidRPr="00B3457D" w:rsidRDefault="000256ED" w:rsidP="000E4DEC">
      <w:pPr>
        <w:spacing w:after="0" w:line="240" w:lineRule="auto"/>
        <w:rPr>
          <w:rFonts w:ascii="AvenirNextforSAS" w:hAnsi="AvenirNextforSAS" w:cs="Arial"/>
          <w:highlight w:val="yellow"/>
        </w:rPr>
      </w:pPr>
      <w:r w:rsidRPr="00B3457D">
        <w:rPr>
          <w:rFonts w:ascii="AvenirNextforSAS" w:hAnsi="AvenirNextforSAS" w:cs="Arial"/>
          <w:highlight w:val="yellow"/>
        </w:rPr>
        <w:t xml:space="preserve">March </w:t>
      </w:r>
      <w:r w:rsidR="00BF79AE" w:rsidRPr="00B3457D">
        <w:rPr>
          <w:rFonts w:ascii="AvenirNextforSAS" w:hAnsi="AvenirNextforSAS" w:cs="Arial"/>
          <w:highlight w:val="yellow"/>
        </w:rPr>
        <w:t>30</w:t>
      </w:r>
      <w:r w:rsidRPr="00B3457D">
        <w:rPr>
          <w:rFonts w:ascii="AvenirNextforSAS" w:hAnsi="AvenirNextforSAS" w:cs="Arial"/>
          <w:highlight w:val="yellow"/>
        </w:rPr>
        <w:t>, 2022</w:t>
      </w:r>
    </w:p>
    <w:p w14:paraId="164162E4" w14:textId="77777777" w:rsidR="000256ED" w:rsidRPr="00B3457D" w:rsidRDefault="000256ED" w:rsidP="000E4DEC">
      <w:pPr>
        <w:spacing w:after="0" w:line="240" w:lineRule="auto"/>
        <w:rPr>
          <w:rFonts w:ascii="AvenirNextforSAS" w:hAnsi="AvenirNextforSAS" w:cs="Arial"/>
          <w:highlight w:val="yellow"/>
        </w:rPr>
      </w:pPr>
    </w:p>
    <w:p w14:paraId="657B789A" w14:textId="77777777" w:rsidR="000256ED" w:rsidRPr="00B3457D" w:rsidRDefault="00BF79AE" w:rsidP="000256ED">
      <w:pPr>
        <w:spacing w:after="0" w:line="240" w:lineRule="auto"/>
        <w:rPr>
          <w:rFonts w:ascii="AvenirNextforSAS" w:hAnsi="AvenirNextforSAS" w:cs="Arial"/>
          <w:highlight w:val="yellow"/>
        </w:rPr>
      </w:pPr>
      <w:r w:rsidRPr="00B3457D">
        <w:rPr>
          <w:rFonts w:ascii="AvenirNextforSAS" w:hAnsi="AvenirNextforSAS" w:cs="Arial"/>
          <w:highlight w:val="yellow"/>
        </w:rPr>
        <w:t xml:space="preserve">Robert O. </w:t>
      </w:r>
      <w:proofErr w:type="spellStart"/>
      <w:r w:rsidRPr="00B3457D">
        <w:rPr>
          <w:rFonts w:ascii="AvenirNextforSAS" w:hAnsi="AvenirNextforSAS" w:cs="Arial"/>
          <w:highlight w:val="yellow"/>
        </w:rPr>
        <w:t>Bonow</w:t>
      </w:r>
      <w:proofErr w:type="spellEnd"/>
      <w:r w:rsidRPr="00B3457D">
        <w:rPr>
          <w:rFonts w:ascii="AvenirNextforSAS" w:hAnsi="AvenirNextforSAS" w:cs="Arial"/>
          <w:highlight w:val="yellow"/>
        </w:rPr>
        <w:t xml:space="preserve">, MD, MS </w:t>
      </w:r>
    </w:p>
    <w:p w14:paraId="4CCE997D" w14:textId="77777777" w:rsidR="000256ED" w:rsidRPr="00B3457D" w:rsidRDefault="000256ED" w:rsidP="000256ED">
      <w:pPr>
        <w:spacing w:after="0" w:line="240" w:lineRule="auto"/>
        <w:rPr>
          <w:rFonts w:ascii="AvenirNextforSAS" w:hAnsi="AvenirNextforSAS" w:cs="Arial"/>
          <w:highlight w:val="yellow"/>
        </w:rPr>
      </w:pPr>
      <w:r w:rsidRPr="00B3457D">
        <w:rPr>
          <w:rFonts w:ascii="AvenirNextforSAS" w:hAnsi="AvenirNextforSAS" w:cs="Arial"/>
          <w:highlight w:val="yellow"/>
        </w:rPr>
        <w:t xml:space="preserve">Editor-in-Chief, </w:t>
      </w:r>
      <w:r w:rsidR="00BF79AE" w:rsidRPr="00B3457D">
        <w:rPr>
          <w:rFonts w:ascii="AvenirNextforSAS" w:hAnsi="AvenirNextforSAS" w:cs="Arial"/>
          <w:i/>
          <w:highlight w:val="yellow"/>
        </w:rPr>
        <w:t>JAMA Cardiology</w:t>
      </w:r>
    </w:p>
    <w:p w14:paraId="2CE33FAE" w14:textId="77777777" w:rsidR="000256ED" w:rsidRPr="00B3457D" w:rsidRDefault="000256ED" w:rsidP="000256ED">
      <w:pPr>
        <w:spacing w:after="0" w:line="240" w:lineRule="auto"/>
        <w:rPr>
          <w:rFonts w:ascii="AvenirNextforSAS" w:hAnsi="AvenirNextforSAS" w:cs="Arial"/>
          <w:highlight w:val="yellow"/>
        </w:rPr>
      </w:pPr>
    </w:p>
    <w:p w14:paraId="250EC5F0" w14:textId="77777777" w:rsidR="00B45E3C" w:rsidRPr="00B3457D" w:rsidRDefault="00BF79AE" w:rsidP="000256ED">
      <w:pPr>
        <w:spacing w:line="240" w:lineRule="auto"/>
        <w:rPr>
          <w:rFonts w:ascii="AvenirNextforSAS" w:hAnsi="AvenirNextforSAS" w:cs="Arial"/>
          <w:highlight w:val="yellow"/>
        </w:rPr>
      </w:pPr>
      <w:r w:rsidRPr="00B3457D">
        <w:rPr>
          <w:rFonts w:ascii="AvenirNextforSAS" w:hAnsi="AvenirNextforSAS" w:cs="Arial"/>
          <w:highlight w:val="yellow"/>
        </w:rPr>
        <w:t xml:space="preserve">Dear Dr. </w:t>
      </w:r>
      <w:proofErr w:type="spellStart"/>
      <w:r w:rsidRPr="00B3457D">
        <w:rPr>
          <w:rFonts w:ascii="AvenirNextforSAS" w:hAnsi="AvenirNextforSAS" w:cs="Arial"/>
          <w:highlight w:val="yellow"/>
        </w:rPr>
        <w:t>Bonow</w:t>
      </w:r>
      <w:proofErr w:type="spellEnd"/>
      <w:r w:rsidR="000256ED" w:rsidRPr="00B3457D">
        <w:rPr>
          <w:rFonts w:ascii="AvenirNextforSAS" w:hAnsi="AvenirNextforSAS" w:cs="Arial"/>
          <w:highlight w:val="yellow"/>
        </w:rPr>
        <w:t xml:space="preserve">,  </w:t>
      </w:r>
    </w:p>
    <w:p w14:paraId="42CC45DB" w14:textId="11A897E1" w:rsidR="006913E2" w:rsidRPr="00B3457D" w:rsidRDefault="00236578" w:rsidP="000E4DEC">
      <w:pPr>
        <w:spacing w:after="0" w:line="240" w:lineRule="auto"/>
        <w:rPr>
          <w:rFonts w:ascii="AvenirNextforSAS" w:hAnsi="AvenirNextforSAS" w:cs="Arial"/>
          <w:highlight w:val="yellow"/>
        </w:rPr>
      </w:pPr>
      <w:r w:rsidRPr="00B3457D">
        <w:rPr>
          <w:rFonts w:ascii="AvenirNextforSAS" w:hAnsi="AvenirNextforSAS" w:cs="Arial"/>
          <w:highlight w:val="yellow"/>
        </w:rPr>
        <w:t>We respectfully submit our manuscript “</w:t>
      </w:r>
      <w:r w:rsidR="00952983" w:rsidRPr="00B3457D">
        <w:rPr>
          <w:rFonts w:ascii="AvenirNextforSAS" w:hAnsi="AvenirNextforSAS" w:cs="Arial"/>
          <w:highlight w:val="yellow"/>
        </w:rPr>
        <w:t xml:space="preserve">Longer term All-Cause and Cardiovascular Mortality with Intensive Blood Pressure Control: A Secondary Analysis of </w:t>
      </w:r>
      <w:proofErr w:type="gramStart"/>
      <w:r w:rsidR="00952983" w:rsidRPr="00B3457D">
        <w:rPr>
          <w:rFonts w:ascii="AvenirNextforSAS" w:hAnsi="AvenirNextforSAS" w:cs="Arial"/>
          <w:highlight w:val="yellow"/>
        </w:rPr>
        <w:t>SPRINT</w:t>
      </w:r>
      <w:r w:rsidRPr="00B3457D">
        <w:rPr>
          <w:rFonts w:ascii="AvenirNextforSAS" w:hAnsi="AvenirNextforSAS" w:cs="Arial"/>
          <w:highlight w:val="yellow"/>
        </w:rPr>
        <w:t>“ for</w:t>
      </w:r>
      <w:proofErr w:type="gramEnd"/>
      <w:r w:rsidRPr="00B3457D">
        <w:rPr>
          <w:rFonts w:ascii="AvenirNextforSAS" w:hAnsi="AvenirNextforSAS" w:cs="Arial"/>
          <w:highlight w:val="yellow"/>
        </w:rPr>
        <w:t xml:space="preserve"> consideration of publication in </w:t>
      </w:r>
      <w:r w:rsidRPr="00B3457D">
        <w:rPr>
          <w:rFonts w:ascii="AvenirNextforSAS" w:hAnsi="AvenirNextforSAS" w:cs="Arial"/>
          <w:i/>
          <w:highlight w:val="yellow"/>
        </w:rPr>
        <w:t>JAMA</w:t>
      </w:r>
      <w:r w:rsidR="00BF79AE" w:rsidRPr="00B3457D">
        <w:rPr>
          <w:rFonts w:ascii="AvenirNextforSAS" w:hAnsi="AvenirNextforSAS" w:cs="Arial"/>
          <w:i/>
          <w:highlight w:val="yellow"/>
        </w:rPr>
        <w:t xml:space="preserve"> Cardiology</w:t>
      </w:r>
      <w:r w:rsidRPr="00B3457D">
        <w:rPr>
          <w:rFonts w:ascii="AvenirNextforSAS" w:hAnsi="AvenirNextforSAS" w:cs="Arial"/>
          <w:highlight w:val="yellow"/>
        </w:rPr>
        <w:t xml:space="preserve">. This work describes an observational extension study to the </w:t>
      </w:r>
      <w:bookmarkStart w:id="0" w:name="_Hlk105073082"/>
      <w:r w:rsidRPr="00B3457D">
        <w:rPr>
          <w:rFonts w:ascii="AvenirNextforSAS" w:hAnsi="AvenirNextforSAS" w:cs="Arial"/>
          <w:highlight w:val="yellow"/>
        </w:rPr>
        <w:t xml:space="preserve">Systolic Blood Pressure Intervention Trial (SPRINT), </w:t>
      </w:r>
      <w:bookmarkEnd w:id="0"/>
      <w:r w:rsidRPr="00B3457D">
        <w:rPr>
          <w:rFonts w:ascii="AvenirNextforSAS" w:hAnsi="AvenirNextforSAS" w:cs="Arial"/>
          <w:highlight w:val="yellow"/>
        </w:rPr>
        <w:t>examining the legacy effect of intensive blood pressure control on cardiovascular and all-cause mortality. Based on linkage to the National Death Index and electronic health records</w:t>
      </w:r>
      <w:r w:rsidR="00E7730B" w:rsidRPr="00B3457D">
        <w:rPr>
          <w:rFonts w:ascii="AvenirNextforSAS" w:hAnsi="AvenirNextforSAS" w:cs="Arial"/>
          <w:highlight w:val="yellow"/>
        </w:rPr>
        <w:t xml:space="preserve"> (EHR)</w:t>
      </w:r>
      <w:r w:rsidRPr="00B3457D">
        <w:rPr>
          <w:rFonts w:ascii="AvenirNextforSAS" w:hAnsi="AvenirNextforSAS" w:cs="Arial"/>
          <w:highlight w:val="yellow"/>
        </w:rPr>
        <w:t xml:space="preserve">, we show that the observed benefit for intensive blood pressure control attenuates quickly following the conclusion of the trial, with a quicker attenuation for all-cause versus cardiovascular mortality. </w:t>
      </w:r>
      <w:r w:rsidR="00E7730B" w:rsidRPr="00B3457D">
        <w:rPr>
          <w:rFonts w:ascii="AvenirNextforSAS" w:hAnsi="AvenirNextforSAS" w:cs="Arial"/>
          <w:highlight w:val="yellow"/>
        </w:rPr>
        <w:t xml:space="preserve">Given the recent results from the STEP trial, which did not show an all-cause mortality benefit, this suggests that the all-cause mortality benefit in SPRINT may have </w:t>
      </w:r>
      <w:r w:rsidR="00952983" w:rsidRPr="00B3457D">
        <w:rPr>
          <w:rFonts w:ascii="AvenirNextforSAS" w:hAnsi="AvenirNextforSAS" w:cs="Arial"/>
          <w:highlight w:val="yellow"/>
        </w:rPr>
        <w:t xml:space="preserve">not </w:t>
      </w:r>
      <w:r w:rsidR="00E7730B" w:rsidRPr="00B3457D">
        <w:rPr>
          <w:rFonts w:ascii="AvenirNextforSAS" w:hAnsi="AvenirNextforSAS" w:cs="Arial"/>
          <w:highlight w:val="yellow"/>
        </w:rPr>
        <w:t xml:space="preserve">been </w:t>
      </w:r>
      <w:r w:rsidR="00952983" w:rsidRPr="00B3457D">
        <w:rPr>
          <w:rFonts w:ascii="AvenirNextforSAS" w:hAnsi="AvenirNextforSAS" w:cs="Arial"/>
          <w:highlight w:val="yellow"/>
        </w:rPr>
        <w:t xml:space="preserve">a </w:t>
      </w:r>
      <w:r w:rsidR="00552ADD" w:rsidRPr="00B3457D">
        <w:rPr>
          <w:rFonts w:ascii="AvenirNextforSAS" w:hAnsi="AvenirNextforSAS" w:cs="Arial"/>
          <w:highlight w:val="yellow"/>
        </w:rPr>
        <w:t xml:space="preserve">causal </w:t>
      </w:r>
      <w:r w:rsidR="00952983" w:rsidRPr="00B3457D">
        <w:rPr>
          <w:rFonts w:ascii="AvenirNextforSAS" w:hAnsi="AvenirNextforSAS" w:cs="Arial"/>
          <w:highlight w:val="yellow"/>
        </w:rPr>
        <w:t xml:space="preserve">result of improved blood pressure control, instead </w:t>
      </w:r>
      <w:r w:rsidR="00E7730B" w:rsidRPr="00B3457D">
        <w:rPr>
          <w:rFonts w:ascii="AvenirNextforSAS" w:hAnsi="AvenirNextforSAS" w:cs="Arial"/>
          <w:highlight w:val="yellow"/>
        </w:rPr>
        <w:t xml:space="preserve">driven by more frequent attention and care as part of the protocol for intensive treatment. </w:t>
      </w:r>
      <w:r w:rsidRPr="00B3457D">
        <w:rPr>
          <w:rFonts w:ascii="AvenirNextforSAS" w:hAnsi="AvenirNextforSAS" w:cs="Arial"/>
          <w:highlight w:val="yellow"/>
        </w:rPr>
        <w:t>In addition, the E</w:t>
      </w:r>
      <w:r w:rsidR="00E7730B" w:rsidRPr="00B3457D">
        <w:rPr>
          <w:rFonts w:ascii="AvenirNextforSAS" w:hAnsi="AvenirNextforSAS" w:cs="Arial"/>
          <w:highlight w:val="yellow"/>
        </w:rPr>
        <w:t>H</w:t>
      </w:r>
      <w:r w:rsidRPr="00B3457D">
        <w:rPr>
          <w:rFonts w:ascii="AvenirNextforSAS" w:hAnsi="AvenirNextforSAS" w:cs="Arial"/>
          <w:highlight w:val="yellow"/>
        </w:rPr>
        <w:t>R data</w:t>
      </w:r>
      <w:r w:rsidR="00E7730B" w:rsidRPr="00B3457D">
        <w:rPr>
          <w:rFonts w:ascii="AvenirNextforSAS" w:hAnsi="AvenirNextforSAS" w:cs="Arial"/>
          <w:highlight w:val="yellow"/>
        </w:rPr>
        <w:t>, despite its inherent limitations,</w:t>
      </w:r>
      <w:r w:rsidR="00952983" w:rsidRPr="00B3457D">
        <w:rPr>
          <w:rFonts w:ascii="AvenirNextforSAS" w:hAnsi="AvenirNextforSAS" w:cs="Arial"/>
          <w:highlight w:val="yellow"/>
        </w:rPr>
        <w:t xml:space="preserve"> seems to indicate that the</w:t>
      </w:r>
      <w:r w:rsidRPr="00B3457D">
        <w:rPr>
          <w:rFonts w:ascii="AvenirNextforSAS" w:hAnsi="AvenirNextforSAS" w:cs="Arial"/>
          <w:highlight w:val="yellow"/>
        </w:rPr>
        <w:t xml:space="preserve"> attenuation</w:t>
      </w:r>
      <w:r w:rsidR="00E7730B" w:rsidRPr="00B3457D">
        <w:rPr>
          <w:rFonts w:ascii="AvenirNextforSAS" w:hAnsi="AvenirNextforSAS" w:cs="Arial"/>
          <w:highlight w:val="yellow"/>
        </w:rPr>
        <w:t xml:space="preserve"> of mortality benefit</w:t>
      </w:r>
      <w:r w:rsidRPr="00B3457D">
        <w:rPr>
          <w:rFonts w:ascii="AvenirNextforSAS" w:hAnsi="AvenirNextforSAS" w:cs="Arial"/>
          <w:highlight w:val="yellow"/>
        </w:rPr>
        <w:t xml:space="preserve"> is not driven by improved blood pressure control in participants </w:t>
      </w:r>
      <w:r w:rsidR="00E7730B" w:rsidRPr="00B3457D">
        <w:rPr>
          <w:rFonts w:ascii="AvenirNextforSAS" w:hAnsi="AvenirNextforSAS" w:cs="Arial"/>
          <w:highlight w:val="yellow"/>
        </w:rPr>
        <w:t xml:space="preserve">originally </w:t>
      </w:r>
      <w:r w:rsidRPr="00B3457D">
        <w:rPr>
          <w:rFonts w:ascii="AvenirNextforSAS" w:hAnsi="AvenirNextforSAS" w:cs="Arial"/>
          <w:highlight w:val="yellow"/>
        </w:rPr>
        <w:t xml:space="preserve">randomized to </w:t>
      </w:r>
      <w:r w:rsidR="00E7730B" w:rsidRPr="00B3457D">
        <w:rPr>
          <w:rFonts w:ascii="AvenirNextforSAS" w:hAnsi="AvenirNextforSAS" w:cs="Arial"/>
          <w:highlight w:val="yellow"/>
        </w:rPr>
        <w:t xml:space="preserve">a target systolic of &lt;140 mm Hg. Instead, participants randomized to intensive treatment exhibit steadily increasing blood pressure levels after the conclusion of the trial. This observation underscores </w:t>
      </w:r>
      <w:r w:rsidR="00952983" w:rsidRPr="00B3457D">
        <w:rPr>
          <w:rFonts w:ascii="AvenirNextforSAS" w:hAnsi="AvenirNextforSAS" w:cs="Arial"/>
          <w:highlight w:val="yellow"/>
        </w:rPr>
        <w:t>the sobering reality that achieving cardiovascular benefits from improved control hypertension control is a continual process, and that years of control consistent with current guidelines can be undone over the course of a few years</w:t>
      </w:r>
      <w:ins w:id="1" w:author="Byron C Jaeger" w:date="2022-06-02T14:19:00Z">
        <w:r w:rsidR="00F52F32">
          <w:rPr>
            <w:rFonts w:ascii="AvenirNextforSAS" w:hAnsi="AvenirNextforSAS" w:cs="Arial"/>
            <w:highlight w:val="yellow"/>
          </w:rPr>
          <w:t xml:space="preserve"> if blood pressure control is not maintained</w:t>
        </w:r>
      </w:ins>
      <w:r w:rsidR="00952983" w:rsidRPr="00B3457D">
        <w:rPr>
          <w:rFonts w:ascii="AvenirNextforSAS" w:hAnsi="AvenirNextforSAS" w:cs="Arial"/>
          <w:highlight w:val="yellow"/>
        </w:rPr>
        <w:t xml:space="preserve">. </w:t>
      </w:r>
      <w:r w:rsidRPr="00B3457D">
        <w:rPr>
          <w:rFonts w:ascii="AvenirNextforSAS" w:hAnsi="AvenirNextforSAS" w:cs="Arial"/>
          <w:highlight w:val="yellow"/>
        </w:rPr>
        <w:t xml:space="preserve">   </w:t>
      </w:r>
    </w:p>
    <w:p w14:paraId="31A0A8D8" w14:textId="77777777" w:rsidR="006913E2" w:rsidRPr="00B3457D" w:rsidRDefault="006913E2" w:rsidP="000E4DEC">
      <w:pPr>
        <w:spacing w:after="0" w:line="240" w:lineRule="auto"/>
        <w:rPr>
          <w:rFonts w:ascii="AvenirNextforSAS" w:hAnsi="AvenirNextforSAS" w:cs="Arial"/>
          <w:highlight w:val="yellow"/>
        </w:rPr>
      </w:pPr>
    </w:p>
    <w:p w14:paraId="7B7A287A" w14:textId="77777777" w:rsidR="00952983" w:rsidRPr="00A24FC3" w:rsidRDefault="00552ADD" w:rsidP="000E4DEC">
      <w:pPr>
        <w:spacing w:after="0" w:line="240" w:lineRule="auto"/>
        <w:rPr>
          <w:rFonts w:ascii="AvenirNextforSAS" w:hAnsi="AvenirNextforSAS" w:cs="Arial"/>
        </w:rPr>
      </w:pPr>
      <w:r w:rsidRPr="00B3457D">
        <w:rPr>
          <w:rFonts w:ascii="AvenirNextforSAS" w:hAnsi="AvenirNextforSAS" w:cs="Arial"/>
          <w:highlight w:val="yellow"/>
        </w:rPr>
        <w:t xml:space="preserve">We hope that you will find this work suitable for publication in </w:t>
      </w:r>
      <w:r w:rsidRPr="00B3457D">
        <w:rPr>
          <w:rFonts w:ascii="AvenirNextforSAS" w:hAnsi="AvenirNextforSAS" w:cs="Arial"/>
          <w:i/>
          <w:highlight w:val="yellow"/>
        </w:rPr>
        <w:t>JAMA</w:t>
      </w:r>
      <w:r w:rsidR="00BF79AE" w:rsidRPr="00B3457D">
        <w:rPr>
          <w:rFonts w:ascii="AvenirNextforSAS" w:hAnsi="AvenirNextforSAS" w:cs="Arial"/>
          <w:i/>
          <w:highlight w:val="yellow"/>
        </w:rPr>
        <w:t xml:space="preserve"> Cardiology</w:t>
      </w:r>
      <w:r w:rsidRPr="00B3457D">
        <w:rPr>
          <w:rFonts w:ascii="AvenirNextforSAS" w:hAnsi="AvenirNextforSAS" w:cs="Arial"/>
          <w:highlight w:val="yellow"/>
        </w:rPr>
        <w:t>. Please feel free to reach out if you have any questions or concerns.</w:t>
      </w:r>
      <w:r w:rsidRPr="00A24FC3">
        <w:rPr>
          <w:rFonts w:ascii="AvenirNextforSAS" w:hAnsi="AvenirNextforSAS" w:cs="Arial"/>
        </w:rPr>
        <w:t xml:space="preserve">  </w:t>
      </w:r>
    </w:p>
    <w:p w14:paraId="186FD180" w14:textId="77777777" w:rsidR="000E4DEC" w:rsidRPr="00A24FC3" w:rsidRDefault="000E4DEC" w:rsidP="000E4DEC">
      <w:pPr>
        <w:spacing w:after="0" w:line="240" w:lineRule="auto"/>
        <w:rPr>
          <w:rFonts w:ascii="AvenirNextforSAS" w:eastAsia="Times New Roman" w:hAnsi="AvenirNextforSAS" w:cs="Arial"/>
        </w:rPr>
      </w:pPr>
    </w:p>
    <w:p w14:paraId="14C4D4AC" w14:textId="77777777" w:rsidR="00D3281F" w:rsidRPr="00A24FC3" w:rsidRDefault="00B6524E" w:rsidP="000E4DEC">
      <w:pPr>
        <w:spacing w:after="0" w:line="240" w:lineRule="auto"/>
        <w:rPr>
          <w:rFonts w:ascii="AvenirNextforSAS" w:eastAsia="Times New Roman" w:hAnsi="AvenirNextforSAS" w:cs="Arial"/>
        </w:rPr>
      </w:pPr>
      <w:r w:rsidRPr="00A24FC3">
        <w:rPr>
          <w:rFonts w:ascii="AvenirNextforSAS" w:eastAsia="Times New Roman" w:hAnsi="AvenirNextforSAS" w:cs="Arial"/>
        </w:rPr>
        <w:t>Sincerely</w:t>
      </w:r>
      <w:r w:rsidR="00D3281F" w:rsidRPr="00A24FC3">
        <w:rPr>
          <w:rFonts w:ascii="AvenirNextforSAS" w:eastAsia="Times New Roman" w:hAnsi="AvenirNextforSAS" w:cs="Arial"/>
        </w:rPr>
        <w:t>,</w:t>
      </w:r>
    </w:p>
    <w:p w14:paraId="5E1F94A9" w14:textId="77777777" w:rsidR="00F054F4" w:rsidRPr="00A24FC3" w:rsidRDefault="00B6524E" w:rsidP="000E4DEC">
      <w:pPr>
        <w:pStyle w:val="PlainText"/>
        <w:rPr>
          <w:rFonts w:ascii="AvenirNextforSAS" w:hAnsi="AvenirNextforSAS"/>
          <w:szCs w:val="22"/>
        </w:rPr>
      </w:pPr>
      <w:r w:rsidRPr="00A24FC3">
        <w:rPr>
          <w:rFonts w:ascii="AvenirNextforSAS" w:hAnsi="AvenirNextforSAS" w:cs="Arial"/>
          <w:noProof/>
          <w:szCs w:val="22"/>
        </w:rPr>
        <w:drawing>
          <wp:inline distT="0" distB="0" distL="0" distR="0" wp14:anchorId="15BC2307" wp14:editId="6D9874EB">
            <wp:extent cx="182880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581025"/>
                    </a:xfrm>
                    <a:prstGeom prst="rect">
                      <a:avLst/>
                    </a:prstGeom>
                    <a:noFill/>
                    <a:ln>
                      <a:noFill/>
                    </a:ln>
                  </pic:spPr>
                </pic:pic>
              </a:graphicData>
            </a:graphic>
          </wp:inline>
        </w:drawing>
      </w:r>
    </w:p>
    <w:p w14:paraId="7C9710DA" w14:textId="77777777" w:rsidR="00B6524E" w:rsidRPr="00A24FC3" w:rsidRDefault="00B6524E" w:rsidP="000E4DEC">
      <w:pPr>
        <w:spacing w:after="0" w:line="240" w:lineRule="auto"/>
        <w:rPr>
          <w:rFonts w:ascii="AvenirNextforSAS" w:eastAsia="Times New Roman" w:hAnsi="AvenirNextforSAS" w:cs="Arial"/>
        </w:rPr>
      </w:pPr>
      <w:r w:rsidRPr="00A24FC3">
        <w:rPr>
          <w:rFonts w:ascii="AvenirNextforSAS" w:eastAsia="Times New Roman" w:hAnsi="AvenirNextforSAS" w:cs="Arial"/>
        </w:rPr>
        <w:t>Nicholas M. Pajewski, Ph.D.</w:t>
      </w:r>
    </w:p>
    <w:p w14:paraId="4A6E65E5" w14:textId="77777777" w:rsidR="00B6524E" w:rsidRPr="00A24FC3" w:rsidRDefault="005962FC" w:rsidP="000E4DEC">
      <w:pPr>
        <w:spacing w:after="0" w:line="240" w:lineRule="auto"/>
        <w:rPr>
          <w:rFonts w:ascii="AvenirNextforSAS" w:eastAsia="Times New Roman" w:hAnsi="AvenirNextforSAS" w:cs="Arial"/>
        </w:rPr>
      </w:pPr>
      <w:r w:rsidRPr="00A24FC3">
        <w:rPr>
          <w:rFonts w:ascii="AvenirNextforSAS" w:eastAsia="Times New Roman" w:hAnsi="AvenirNextforSAS" w:cs="Arial"/>
        </w:rPr>
        <w:t xml:space="preserve">Associate </w:t>
      </w:r>
      <w:r w:rsidR="00B6524E" w:rsidRPr="00A24FC3">
        <w:rPr>
          <w:rFonts w:ascii="AvenirNextforSAS" w:eastAsia="Times New Roman" w:hAnsi="AvenirNextforSAS" w:cs="Arial"/>
        </w:rPr>
        <w:t xml:space="preserve">Professor </w:t>
      </w:r>
    </w:p>
    <w:p w14:paraId="0847CED9" w14:textId="77777777" w:rsidR="00B6524E" w:rsidRPr="00A24FC3" w:rsidRDefault="005962FC" w:rsidP="000E4DEC">
      <w:pPr>
        <w:spacing w:after="0" w:line="240" w:lineRule="auto"/>
        <w:rPr>
          <w:rFonts w:ascii="AvenirNextforSAS" w:eastAsia="Times New Roman" w:hAnsi="AvenirNextforSAS" w:cs="Arial"/>
        </w:rPr>
      </w:pPr>
      <w:r w:rsidRPr="00A24FC3">
        <w:rPr>
          <w:rFonts w:ascii="AvenirNextforSAS" w:eastAsia="Times New Roman" w:hAnsi="AvenirNextforSAS" w:cs="Arial"/>
        </w:rPr>
        <w:t>Department of Biostatistics &amp; Data</w:t>
      </w:r>
      <w:r w:rsidR="00B6524E" w:rsidRPr="00A24FC3">
        <w:rPr>
          <w:rFonts w:ascii="AvenirNextforSAS" w:eastAsia="Times New Roman" w:hAnsi="AvenirNextforSAS" w:cs="Arial"/>
        </w:rPr>
        <w:t xml:space="preserve"> Science</w:t>
      </w:r>
    </w:p>
    <w:p w14:paraId="45D70757" w14:textId="77777777" w:rsidR="00DE2F67" w:rsidRPr="00A24FC3" w:rsidRDefault="00DE2F67" w:rsidP="000E4DEC">
      <w:pPr>
        <w:spacing w:after="0" w:line="240" w:lineRule="auto"/>
        <w:rPr>
          <w:rFonts w:ascii="AvenirNextforSAS" w:eastAsia="Times New Roman" w:hAnsi="AvenirNextforSAS" w:cs="Arial"/>
        </w:rPr>
      </w:pPr>
      <w:r w:rsidRPr="00A24FC3">
        <w:rPr>
          <w:rFonts w:ascii="AvenirNextforSAS" w:eastAsia="Times New Roman" w:hAnsi="AvenirNextforSAS" w:cs="Arial"/>
        </w:rPr>
        <w:t>Division of Public Health Sciences</w:t>
      </w:r>
    </w:p>
    <w:p w14:paraId="65416A65" w14:textId="77777777" w:rsidR="005962FC" w:rsidRPr="00A24FC3" w:rsidRDefault="00D678F6" w:rsidP="000E4DEC">
      <w:pPr>
        <w:spacing w:after="0" w:line="240" w:lineRule="auto"/>
        <w:rPr>
          <w:rFonts w:ascii="AvenirNextforSAS" w:eastAsia="Times New Roman" w:hAnsi="AvenirNextforSAS" w:cs="Arial"/>
        </w:rPr>
      </w:pPr>
      <w:r w:rsidRPr="00A24FC3">
        <w:rPr>
          <w:rFonts w:ascii="AvenirNextforSAS" w:eastAsia="Times New Roman" w:hAnsi="AvenirNextforSAS" w:cs="Arial"/>
        </w:rPr>
        <w:t xml:space="preserve">Director of Statistical Analytics, </w:t>
      </w:r>
      <w:r w:rsidR="005962FC" w:rsidRPr="00A24FC3">
        <w:rPr>
          <w:rFonts w:ascii="AvenirNextforSAS" w:eastAsia="Times New Roman" w:hAnsi="AvenirNextforSAS" w:cs="Arial"/>
        </w:rPr>
        <w:t xml:space="preserve">Center for Health Care Innovation </w:t>
      </w:r>
    </w:p>
    <w:p w14:paraId="199BA412" w14:textId="77777777" w:rsidR="00907A73" w:rsidRDefault="000B7822" w:rsidP="000E4DEC">
      <w:pPr>
        <w:spacing w:after="0" w:line="240" w:lineRule="auto"/>
        <w:rPr>
          <w:rFonts w:ascii="AvenirNextforSAS" w:eastAsia="Times New Roman" w:hAnsi="AvenirNextforSAS" w:cs="Arial"/>
        </w:rPr>
      </w:pPr>
      <w:r w:rsidRPr="00A24FC3">
        <w:rPr>
          <w:rFonts w:ascii="AvenirNextforSAS" w:eastAsia="Times New Roman" w:hAnsi="AvenirNextforSAS" w:cs="Arial"/>
        </w:rPr>
        <w:lastRenderedPageBreak/>
        <w:t>Wake Forest School of Medicine</w:t>
      </w:r>
    </w:p>
    <w:p w14:paraId="02F2184A" w14:textId="77777777" w:rsidR="00B3457D" w:rsidRDefault="00B3457D" w:rsidP="000E4DEC">
      <w:pPr>
        <w:spacing w:after="0" w:line="240" w:lineRule="auto"/>
        <w:rPr>
          <w:rFonts w:ascii="AvenirNextforSAS" w:eastAsia="Times New Roman" w:hAnsi="AvenirNextforSAS" w:cs="Arial"/>
        </w:rPr>
      </w:pPr>
    </w:p>
    <w:p w14:paraId="1C9A88E1" w14:textId="4FE720A7" w:rsidR="00B3457D" w:rsidRDefault="00B3457D" w:rsidP="00B3457D">
      <w:pPr>
        <w:rPr>
          <w:ins w:id="2" w:author="Byron C Jaeger" w:date="2022-06-02T14:30:00Z"/>
          <w:rFonts w:ascii="Arial" w:eastAsia="Times New Roman" w:hAnsi="Arial" w:cs="Arial"/>
        </w:rPr>
      </w:pPr>
      <w:r w:rsidRPr="00171BD4">
        <w:rPr>
          <w:rFonts w:ascii="Arial" w:eastAsia="Times New Roman" w:hAnsi="Arial" w:cs="Arial"/>
        </w:rPr>
        <w:t xml:space="preserve">EDITORIAL REQUIREMENTS </w:t>
      </w:r>
      <w:r w:rsidRPr="00171BD4">
        <w:rPr>
          <w:rFonts w:ascii="Arial" w:eastAsia="Times New Roman" w:hAnsi="Arial" w:cs="Arial"/>
        </w:rPr>
        <w:br/>
      </w:r>
      <w:r w:rsidRPr="00171BD4">
        <w:rPr>
          <w:rFonts w:ascii="Arial" w:eastAsia="Times New Roman" w:hAnsi="Arial" w:cs="Arial"/>
        </w:rPr>
        <w:br/>
        <w:t xml:space="preserve">AUTHOR RESPONSE LETTER </w:t>
      </w:r>
      <w:r w:rsidRPr="00171BD4">
        <w:rPr>
          <w:rFonts w:ascii="Arial" w:eastAsia="Times New Roman" w:hAnsi="Arial" w:cs="Arial"/>
        </w:rPr>
        <w:br/>
        <w:t xml:space="preserve">Please itemize and indicate how you have addressed each of the items and comments below in a detailed response letter accompanying your revised manuscript. Include the original comment or specific reference to each comment along with page numbers and sections or line numbers for each item/comment as they appear in the new clean version without tracked changes. Such itemization will facilitate a timely and efficient review of your revision. </w:t>
      </w:r>
      <w:r w:rsidRPr="00171BD4">
        <w:rPr>
          <w:rFonts w:ascii="Arial" w:eastAsia="Times New Roman" w:hAnsi="Arial" w:cs="Arial"/>
        </w:rPr>
        <w:br/>
      </w:r>
      <w:r w:rsidRPr="00171BD4">
        <w:rPr>
          <w:rFonts w:ascii="Arial" w:eastAsia="Times New Roman" w:hAnsi="Arial" w:cs="Arial"/>
        </w:rPr>
        <w:br/>
        <w:t xml:space="preserve">REVISED MANUSCRIPT </w:t>
      </w:r>
      <w:r w:rsidRPr="00171BD4">
        <w:rPr>
          <w:rFonts w:ascii="Arial" w:eastAsia="Times New Roman" w:hAnsi="Arial" w:cs="Arial"/>
        </w:rPr>
        <w:br/>
        <w:t xml:space="preserve">The text of the revised manuscript should be double spaced and all pages should be numbered. </w:t>
      </w:r>
      <w:r w:rsidRPr="00171BD4">
        <w:rPr>
          <w:rFonts w:ascii="Arial" w:eastAsia="Times New Roman" w:hAnsi="Arial" w:cs="Arial"/>
        </w:rPr>
        <w:br/>
      </w:r>
      <w:r w:rsidRPr="00171BD4">
        <w:rPr>
          <w:rFonts w:ascii="Arial" w:eastAsia="Times New Roman" w:hAnsi="Arial" w:cs="Arial"/>
        </w:rPr>
        <w:br/>
        <w:t xml:space="preserve">Two versions: (1) Submit your revised manuscript text file in Word, with revisions marked using the "track changes" or "edit" feature. (2) Also submit a clean version with all changes accepted. </w:t>
      </w:r>
      <w:r w:rsidRPr="00171BD4">
        <w:rPr>
          <w:rFonts w:ascii="Arial" w:eastAsia="Times New Roman" w:hAnsi="Arial" w:cs="Arial"/>
        </w:rPr>
        <w:br/>
      </w:r>
      <w:r w:rsidRPr="00171BD4">
        <w:rPr>
          <w:rFonts w:ascii="Arial" w:eastAsia="Times New Roman" w:hAnsi="Arial" w:cs="Arial"/>
        </w:rPr>
        <w:br/>
        <w:t xml:space="preserve">TITLE PAGE(S) </w:t>
      </w:r>
      <w:r w:rsidRPr="00171BD4">
        <w:rPr>
          <w:rFonts w:ascii="Arial" w:eastAsia="Times New Roman" w:hAnsi="Arial" w:cs="Arial"/>
        </w:rPr>
        <w:br/>
        <w:t>On the title page(s), include the title and subtitle; names, academic degrees, and affiliations of all authors; date of the revision; and a word count for text only (</w:t>
      </w:r>
      <w:proofErr w:type="spellStart"/>
      <w:r w:rsidRPr="00171BD4">
        <w:rPr>
          <w:rFonts w:ascii="Arial" w:eastAsia="Times New Roman" w:hAnsi="Arial" w:cs="Arial"/>
        </w:rPr>
        <w:t>ie</w:t>
      </w:r>
      <w:proofErr w:type="spellEnd"/>
      <w:r w:rsidRPr="00171BD4">
        <w:rPr>
          <w:rFonts w:ascii="Arial" w:eastAsia="Times New Roman" w:hAnsi="Arial" w:cs="Arial"/>
        </w:rPr>
        <w:t xml:space="preserve">, not including the title, abstract, acknowledgments, references, tables, and figure legends). </w:t>
      </w:r>
      <w:r w:rsidRPr="00171BD4">
        <w:rPr>
          <w:rFonts w:ascii="Arial" w:eastAsia="Times New Roman" w:hAnsi="Arial" w:cs="Arial"/>
        </w:rPr>
        <w:br/>
      </w:r>
      <w:r w:rsidRPr="00171BD4">
        <w:rPr>
          <w:rFonts w:ascii="Arial" w:eastAsia="Times New Roman" w:hAnsi="Arial" w:cs="Arial"/>
        </w:rPr>
        <w:br/>
        <w:t xml:space="preserve">TEXT WORD LENGTH </w:t>
      </w:r>
      <w:r w:rsidRPr="00171BD4">
        <w:rPr>
          <w:rFonts w:ascii="Arial" w:eastAsia="Times New Roman" w:hAnsi="Arial" w:cs="Arial"/>
        </w:rPr>
        <w:br/>
        <w:t xml:space="preserve">Limit the length of the text of your revised manuscript (not including title, abstract, references, and acknowledgment) to 3200 words. </w:t>
      </w:r>
      <w:r w:rsidRPr="00171BD4">
        <w:rPr>
          <w:rFonts w:ascii="Arial" w:eastAsia="Times New Roman" w:hAnsi="Arial" w:cs="Arial"/>
        </w:rPr>
        <w:br/>
      </w:r>
      <w:r w:rsidRPr="00171BD4">
        <w:rPr>
          <w:rFonts w:ascii="Arial" w:eastAsia="Times New Roman" w:hAnsi="Arial" w:cs="Arial"/>
        </w:rPr>
        <w:br/>
        <w:t xml:space="preserve">CORRESPONDING AUTHOR </w:t>
      </w:r>
      <w:r w:rsidRPr="00171BD4">
        <w:rPr>
          <w:rFonts w:ascii="Arial" w:eastAsia="Times New Roman" w:hAnsi="Arial" w:cs="Arial"/>
        </w:rPr>
        <w:br/>
        <w:t xml:space="preserve">Identify a corresponding author and include that author's address, telephone numbers, and email address on the title page and in the JAMA Cardiology manuscript submission screen. </w:t>
      </w:r>
      <w:r w:rsidRPr="00171BD4">
        <w:rPr>
          <w:rFonts w:ascii="Arial" w:eastAsia="Times New Roman" w:hAnsi="Arial" w:cs="Arial"/>
        </w:rPr>
        <w:br/>
      </w:r>
      <w:r w:rsidRPr="00171BD4">
        <w:rPr>
          <w:rFonts w:ascii="Arial" w:eastAsia="Times New Roman" w:hAnsi="Arial" w:cs="Arial"/>
        </w:rPr>
        <w:br/>
        <w:t xml:space="preserve">COAUTHORS </w:t>
      </w:r>
      <w:r w:rsidRPr="00171BD4">
        <w:rPr>
          <w:rFonts w:ascii="Arial" w:eastAsia="Times New Roman" w:hAnsi="Arial" w:cs="Arial"/>
        </w:rPr>
        <w:br/>
        <w:t xml:space="preserve">All coauthors' complete names and email addresses, in the correct order as they appear in the manuscript, are required to be listed in the manuscript submission system. </w:t>
      </w:r>
      <w:r w:rsidRPr="00171BD4">
        <w:rPr>
          <w:rFonts w:ascii="Arial" w:eastAsia="Times New Roman" w:hAnsi="Arial" w:cs="Arial"/>
        </w:rPr>
        <w:br/>
      </w:r>
      <w:r w:rsidRPr="00171BD4">
        <w:rPr>
          <w:rFonts w:ascii="Arial" w:eastAsia="Times New Roman" w:hAnsi="Arial" w:cs="Arial"/>
        </w:rPr>
        <w:br/>
        <w:t xml:space="preserve">AUTHORSHIP FORMS </w:t>
      </w:r>
      <w:r w:rsidRPr="00171BD4">
        <w:rPr>
          <w:rFonts w:ascii="Arial" w:eastAsia="Times New Roman" w:hAnsi="Arial" w:cs="Arial"/>
        </w:rPr>
        <w:br/>
        <w:t xml:space="preserve">Each author will be sent an email with instructions for submitting the Authorship Forms, with information about authorship responsibility, funding and conflicts of interests, and a publishing agreement. </w:t>
      </w:r>
      <w:r w:rsidRPr="00171BD4">
        <w:rPr>
          <w:rFonts w:ascii="Arial" w:eastAsia="Times New Roman" w:hAnsi="Arial" w:cs="Arial"/>
        </w:rPr>
        <w:br/>
        <w:t xml:space="preserve">NOTE: If your manuscript is accepted, all authorship forms must be obtained at the time of revision before we can move forward with publication. We ask that you provide an accurate, current email address of each coauthor in the manuscript submission system when you submit your revision. </w:t>
      </w:r>
      <w:r w:rsidRPr="00171BD4">
        <w:rPr>
          <w:rFonts w:ascii="Arial" w:eastAsia="Times New Roman" w:hAnsi="Arial" w:cs="Arial"/>
        </w:rPr>
        <w:br/>
      </w:r>
      <w:r w:rsidRPr="00171BD4">
        <w:rPr>
          <w:rFonts w:ascii="Arial" w:eastAsia="Times New Roman" w:hAnsi="Arial" w:cs="Arial"/>
        </w:rPr>
        <w:br/>
        <w:t xml:space="preserve">AUTHOR CONFLICT OF INTEREST DISCLOSURES </w:t>
      </w:r>
      <w:r w:rsidRPr="00171BD4">
        <w:rPr>
          <w:rFonts w:ascii="Arial" w:eastAsia="Times New Roman" w:hAnsi="Arial" w:cs="Arial"/>
        </w:rPr>
        <w:br/>
      </w:r>
      <w:r w:rsidRPr="00171BD4">
        <w:rPr>
          <w:rFonts w:ascii="Arial" w:eastAsia="Times New Roman" w:hAnsi="Arial" w:cs="Arial"/>
        </w:rPr>
        <w:lastRenderedPageBreak/>
        <w:t xml:space="preserve">Please verify and confirm that all conflict of interest disclosure information for you and all coauthors is accurate, complete, up-to-date, and reported in the Acknowledgment section of the manuscript in a manner that is consistent with that reported in the disclosures of potential conflicts of interest section of the journal’s Authorship Form. </w:t>
      </w:r>
      <w:r w:rsidRPr="00171BD4">
        <w:rPr>
          <w:rFonts w:ascii="Arial" w:eastAsia="Times New Roman" w:hAnsi="Arial" w:cs="Arial"/>
        </w:rPr>
        <w:br/>
      </w:r>
      <w:r w:rsidRPr="00171BD4">
        <w:rPr>
          <w:rFonts w:ascii="Arial" w:eastAsia="Times New Roman" w:hAnsi="Arial" w:cs="Arial"/>
        </w:rPr>
        <w:br/>
        <w:t xml:space="preserve">Our policy requires that all authors disclose: </w:t>
      </w:r>
      <w:r w:rsidRPr="00171BD4">
        <w:rPr>
          <w:rFonts w:ascii="Arial" w:eastAsia="Times New Roman" w:hAnsi="Arial" w:cs="Arial"/>
        </w:rPr>
        <w:br/>
        <w:t xml:space="preserve">• Any potential conflicts of interest involving the work under consideration for publication (during the time involving the work, from initial conception and planning to present); </w:t>
      </w:r>
      <w:r w:rsidRPr="00171BD4">
        <w:rPr>
          <w:rFonts w:ascii="Arial" w:eastAsia="Times New Roman" w:hAnsi="Arial" w:cs="Arial"/>
        </w:rPr>
        <w:br/>
        <w:t xml:space="preserve">• Any relevant financial activities outside the submitted work (during the 3 years prior to submission); </w:t>
      </w:r>
      <w:r w:rsidRPr="00171BD4">
        <w:rPr>
          <w:rFonts w:ascii="Arial" w:eastAsia="Times New Roman" w:hAnsi="Arial" w:cs="Arial"/>
        </w:rPr>
        <w:br/>
        <w:t xml:space="preserve">• And any other relationships or activities that readers could perceive to have influenced, or that give the appearance of potentially influencing, what is written in the submitted work (based on all relationships that were present during the 3 years prior to submission). </w:t>
      </w:r>
      <w:r w:rsidRPr="00171BD4">
        <w:rPr>
          <w:rFonts w:ascii="Arial" w:eastAsia="Times New Roman" w:hAnsi="Arial" w:cs="Arial"/>
        </w:rPr>
        <w:br/>
      </w:r>
      <w:r w:rsidRPr="00171BD4">
        <w:rPr>
          <w:rFonts w:ascii="Arial" w:eastAsia="Times New Roman" w:hAnsi="Arial" w:cs="Arial"/>
        </w:rPr>
        <w:br/>
        <w:t xml:space="preserve">Potential conflicts of interest include but are not limited to employment, affiliation, grants or funding, consultancies, honoraria or payment, speakers' bureaus, stock ownership or options, expert testimony, royalties, donation of medical equipment, or patents planned, pending, or issued. For example, authors of a manuscript about hypertension should report all financial relationships they have with all manufacturers of products used in the management of hypertension, not only those relationships with companies whose specific products are mentioned in the manuscript. </w:t>
      </w:r>
      <w:r w:rsidRPr="00171BD4">
        <w:rPr>
          <w:rFonts w:ascii="Arial" w:eastAsia="Times New Roman" w:hAnsi="Arial" w:cs="Arial"/>
        </w:rPr>
        <w:br/>
      </w:r>
      <w:r w:rsidRPr="00171BD4">
        <w:rPr>
          <w:rFonts w:ascii="Arial" w:eastAsia="Times New Roman" w:hAnsi="Arial" w:cs="Arial"/>
        </w:rPr>
        <w:br/>
        <w:t xml:space="preserve">Authors without potential conflicts of interest, including specific financial interests and relationships and affiliations relevant to the subject of their manuscript, should include a statement of no such interests. If you are uncertain about what constitutes a relevant financial interest or relationship, please let me know. Each author will be sent an email with further instructions for submitting the Authorship Form, which includes the ICMJE Disclosure of Potential Conflicts of Interest section. </w:t>
      </w:r>
      <w:r w:rsidRPr="00171BD4">
        <w:rPr>
          <w:rFonts w:ascii="Arial" w:eastAsia="Times New Roman" w:hAnsi="Arial" w:cs="Arial"/>
        </w:rPr>
        <w:br/>
      </w:r>
      <w:r w:rsidRPr="00171BD4">
        <w:rPr>
          <w:rFonts w:ascii="Arial" w:eastAsia="Times New Roman" w:hAnsi="Arial" w:cs="Arial"/>
        </w:rPr>
        <w:br/>
      </w:r>
      <w:r w:rsidRPr="00171BD4">
        <w:rPr>
          <w:rFonts w:ascii="Arial" w:eastAsia="Times New Roman" w:hAnsi="Arial" w:cs="Arial"/>
        </w:rPr>
        <w:br/>
        <w:t xml:space="preserve">KEY POINTS </w:t>
      </w:r>
      <w:r w:rsidRPr="00171BD4">
        <w:rPr>
          <w:rFonts w:ascii="Arial" w:eastAsia="Times New Roman" w:hAnsi="Arial" w:cs="Arial"/>
        </w:rPr>
        <w:br/>
        <w:t xml:space="preserve">In the manuscript, include a separate section called "Key Points" before the Abstract. </w:t>
      </w:r>
      <w:r w:rsidRPr="00171BD4">
        <w:rPr>
          <w:rFonts w:ascii="Arial" w:eastAsia="Times New Roman" w:hAnsi="Arial" w:cs="Arial"/>
        </w:rPr>
        <w:br/>
      </w:r>
      <w:r w:rsidRPr="00171BD4">
        <w:rPr>
          <w:rFonts w:ascii="Arial" w:eastAsia="Times New Roman" w:hAnsi="Arial" w:cs="Arial"/>
        </w:rPr>
        <w:br/>
        <w:t xml:space="preserve">This feature provides a quick structured synopsis of the findings of your manuscript (required only for research and review manuscripts), following 3 key points: Question, Findings, and Meaning. Limit this section to 75-100 words or less. </w:t>
      </w:r>
      <w:r w:rsidRPr="00171BD4">
        <w:rPr>
          <w:rFonts w:ascii="Arial" w:eastAsia="Times New Roman" w:hAnsi="Arial" w:cs="Arial"/>
        </w:rPr>
        <w:br/>
      </w:r>
      <w:r w:rsidRPr="00171BD4">
        <w:rPr>
          <w:rFonts w:ascii="Arial" w:eastAsia="Times New Roman" w:hAnsi="Arial" w:cs="Arial"/>
        </w:rPr>
        <w:br/>
        <w:t xml:space="preserve">Question: Focused question based on the study hypothesis or goal/purpose. Limit to 1 sentence. </w:t>
      </w:r>
      <w:r w:rsidRPr="00171BD4">
        <w:rPr>
          <w:rFonts w:ascii="Arial" w:eastAsia="Times New Roman" w:hAnsi="Arial" w:cs="Arial"/>
        </w:rPr>
        <w:br/>
      </w:r>
      <w:r w:rsidRPr="00171BD4">
        <w:rPr>
          <w:rFonts w:ascii="Arial" w:eastAsia="Times New Roman" w:hAnsi="Arial" w:cs="Arial"/>
        </w:rPr>
        <w:br/>
        <w:t>Findings: Results of the study/review. Include the design (</w:t>
      </w:r>
      <w:proofErr w:type="spellStart"/>
      <w:r w:rsidRPr="00171BD4">
        <w:rPr>
          <w:rFonts w:ascii="Arial" w:eastAsia="Times New Roman" w:hAnsi="Arial" w:cs="Arial"/>
        </w:rPr>
        <w:t>eg</w:t>
      </w:r>
      <w:proofErr w:type="spellEnd"/>
      <w:r w:rsidRPr="00171BD4">
        <w:rPr>
          <w:rFonts w:ascii="Arial" w:eastAsia="Times New Roman" w:hAnsi="Arial" w:cs="Arial"/>
        </w:rPr>
        <w:t xml:space="preserve">, clinical trial, cohort study, case-control study, meta-analysis, systematic review). Focus on primary outcome(s) and finding(s). Do not emphasize secondary outcomes. Report basic numbers only but state if results are statistically significant or not significant; do not include results of statistical tests or measures of </w:t>
      </w:r>
      <w:r w:rsidRPr="00171BD4">
        <w:rPr>
          <w:rFonts w:ascii="Arial" w:eastAsia="Times New Roman" w:hAnsi="Arial" w:cs="Arial"/>
        </w:rPr>
        <w:lastRenderedPageBreak/>
        <w:t xml:space="preserve">variance (see example below). Limit to no more than 1-2 sentences. </w:t>
      </w:r>
      <w:r w:rsidRPr="00171BD4">
        <w:rPr>
          <w:rFonts w:ascii="Arial" w:eastAsia="Times New Roman" w:hAnsi="Arial" w:cs="Arial"/>
        </w:rPr>
        <w:br/>
      </w:r>
      <w:r w:rsidRPr="00171BD4">
        <w:rPr>
          <w:rFonts w:ascii="Arial" w:eastAsia="Times New Roman" w:hAnsi="Arial" w:cs="Arial"/>
        </w:rPr>
        <w:br/>
        <w:t xml:space="preserve">Meaning: Key conclusion and implication based on the primary finding(s). Limit to 1 sentence. </w:t>
      </w:r>
      <w:r w:rsidRPr="00171BD4">
        <w:rPr>
          <w:rFonts w:ascii="Arial" w:eastAsia="Times New Roman" w:hAnsi="Arial" w:cs="Arial"/>
        </w:rPr>
        <w:br/>
      </w:r>
      <w:r w:rsidRPr="00171BD4">
        <w:rPr>
          <w:rFonts w:ascii="Arial" w:eastAsia="Times New Roman" w:hAnsi="Arial" w:cs="Arial"/>
        </w:rPr>
        <w:br/>
      </w:r>
      <w:r w:rsidRPr="00171BD4">
        <w:rPr>
          <w:rFonts w:ascii="Arial" w:eastAsia="Times New Roman" w:hAnsi="Arial" w:cs="Arial"/>
          <w:highlight w:val="yellow"/>
        </w:rPr>
        <w:t>Need to draft KEY POINTS, I don’t believe I did this for the initial submission.</w:t>
      </w:r>
      <w:r w:rsidRPr="00171BD4">
        <w:rPr>
          <w:rFonts w:ascii="Arial" w:eastAsia="Times New Roman" w:hAnsi="Arial" w:cs="Arial"/>
        </w:rPr>
        <w:t xml:space="preserve"> </w:t>
      </w:r>
    </w:p>
    <w:p w14:paraId="70DC7976" w14:textId="160177EE" w:rsidR="00361C41" w:rsidRDefault="00361C41" w:rsidP="00B3457D">
      <w:pPr>
        <w:rPr>
          <w:ins w:id="3" w:author="Byron C Jaeger" w:date="2022-06-02T14:35:00Z"/>
          <w:rFonts w:ascii="Arial" w:hAnsi="Arial" w:cs="Arial"/>
        </w:rPr>
      </w:pPr>
      <w:ins w:id="4" w:author="Byron C Jaeger" w:date="2022-06-02T14:30:00Z">
        <w:r>
          <w:rPr>
            <w:rFonts w:ascii="Arial" w:eastAsia="Times New Roman" w:hAnsi="Arial" w:cs="Arial"/>
          </w:rPr>
          <w:t xml:space="preserve">Question: </w:t>
        </w:r>
      </w:ins>
      <w:ins w:id="5" w:author="Byron C Jaeger" w:date="2022-06-02T14:33:00Z">
        <w:r>
          <w:rPr>
            <w:rFonts w:ascii="Arial" w:hAnsi="Arial" w:cs="Arial"/>
          </w:rPr>
          <w:t xml:space="preserve">What is the </w:t>
        </w:r>
      </w:ins>
      <w:ins w:id="6" w:author="Byron C Jaeger" w:date="2022-06-02T14:41:00Z">
        <w:r w:rsidR="006961BB">
          <w:rPr>
            <w:rFonts w:ascii="Arial" w:hAnsi="Arial" w:cs="Arial"/>
          </w:rPr>
          <w:t>long-term</w:t>
        </w:r>
      </w:ins>
      <w:ins w:id="7" w:author="Byron C Jaeger" w:date="2022-06-02T14:33:00Z">
        <w:r>
          <w:rPr>
            <w:rFonts w:ascii="Arial" w:hAnsi="Arial" w:cs="Arial"/>
          </w:rPr>
          <w:t xml:space="preserve"> effect </w:t>
        </w:r>
      </w:ins>
      <w:ins w:id="8" w:author="Byron C Jaeger" w:date="2022-06-02T14:34:00Z">
        <w:r>
          <w:rPr>
            <w:rFonts w:ascii="Arial" w:hAnsi="Arial" w:cs="Arial"/>
          </w:rPr>
          <w:t>of</w:t>
        </w:r>
      </w:ins>
      <w:ins w:id="9" w:author="Byron C Jaeger" w:date="2022-06-02T14:33:00Z">
        <w:r>
          <w:rPr>
            <w:rFonts w:ascii="Arial" w:hAnsi="Arial" w:cs="Arial"/>
          </w:rPr>
          <w:t xml:space="preserve"> </w:t>
        </w:r>
      </w:ins>
      <w:ins w:id="10" w:author="Byron C Jaeger" w:date="2022-06-02T14:34:00Z">
        <w:r>
          <w:rPr>
            <w:rFonts w:ascii="Arial" w:hAnsi="Arial" w:cs="Arial"/>
          </w:rPr>
          <w:t xml:space="preserve">intensive blood pressure </w:t>
        </w:r>
      </w:ins>
      <w:ins w:id="11" w:author="Byron C Jaeger" w:date="2022-06-02T14:55:00Z">
        <w:r w:rsidR="00D82380">
          <w:rPr>
            <w:rFonts w:ascii="Arial" w:hAnsi="Arial" w:cs="Arial"/>
          </w:rPr>
          <w:t xml:space="preserve">(BP) </w:t>
        </w:r>
      </w:ins>
      <w:ins w:id="12" w:author="Byron C Jaeger" w:date="2022-06-02T14:34:00Z">
        <w:r>
          <w:rPr>
            <w:rFonts w:ascii="Arial" w:hAnsi="Arial" w:cs="Arial"/>
          </w:rPr>
          <w:t>control on</w:t>
        </w:r>
      </w:ins>
      <w:ins w:id="13" w:author="Byron C Jaeger" w:date="2022-06-02T15:32:00Z">
        <w:r w:rsidR="00A37A02">
          <w:rPr>
            <w:rFonts w:ascii="Arial" w:hAnsi="Arial" w:cs="Arial"/>
          </w:rPr>
          <w:t xml:space="preserve"> </w:t>
        </w:r>
      </w:ins>
      <w:ins w:id="14" w:author="Byron C Jaeger" w:date="2022-06-02T14:35:00Z">
        <w:r>
          <w:rPr>
            <w:rFonts w:ascii="Arial" w:hAnsi="Arial" w:cs="Arial"/>
          </w:rPr>
          <w:t>mortality</w:t>
        </w:r>
      </w:ins>
      <w:ins w:id="15" w:author="Byron C Jaeger" w:date="2022-06-02T14:34:00Z">
        <w:r>
          <w:rPr>
            <w:rFonts w:ascii="Arial" w:hAnsi="Arial" w:cs="Arial"/>
          </w:rPr>
          <w:t>?</w:t>
        </w:r>
      </w:ins>
    </w:p>
    <w:p w14:paraId="6EEED4A5" w14:textId="48C7A471" w:rsidR="00A71503" w:rsidRDefault="00361C41" w:rsidP="00B3457D">
      <w:pPr>
        <w:rPr>
          <w:ins w:id="16" w:author="Byron C Jaeger" w:date="2022-06-02T15:15:00Z"/>
          <w:rFonts w:ascii="Arial" w:hAnsi="Arial" w:cs="Arial"/>
        </w:rPr>
      </w:pPr>
      <w:ins w:id="17" w:author="Byron C Jaeger" w:date="2022-06-02T14:35:00Z">
        <w:r>
          <w:rPr>
            <w:rFonts w:ascii="Arial" w:hAnsi="Arial" w:cs="Arial"/>
          </w:rPr>
          <w:t xml:space="preserve">Findings: </w:t>
        </w:r>
      </w:ins>
      <w:ins w:id="18" w:author="Byron C Jaeger" w:date="2022-06-02T14:52:00Z">
        <w:r w:rsidR="00D82380">
          <w:rPr>
            <w:rFonts w:ascii="Arial" w:hAnsi="Arial" w:cs="Arial"/>
          </w:rPr>
          <w:t xml:space="preserve">In </w:t>
        </w:r>
      </w:ins>
      <w:ins w:id="19" w:author="Byron C Jaeger" w:date="2022-06-02T14:35:00Z">
        <w:r w:rsidR="00C93DFF">
          <w:rPr>
            <w:rFonts w:ascii="Arial" w:hAnsi="Arial" w:cs="Arial"/>
          </w:rPr>
          <w:t>s</w:t>
        </w:r>
        <w:r>
          <w:rPr>
            <w:rFonts w:ascii="Arial" w:hAnsi="Arial" w:cs="Arial"/>
          </w:rPr>
          <w:t>econdary analys</w:t>
        </w:r>
      </w:ins>
      <w:ins w:id="20" w:author="Byron C Jaeger" w:date="2022-06-02T15:08:00Z">
        <w:r w:rsidR="00514852">
          <w:rPr>
            <w:rFonts w:ascii="Arial" w:hAnsi="Arial" w:cs="Arial"/>
          </w:rPr>
          <w:t>e</w:t>
        </w:r>
      </w:ins>
      <w:ins w:id="21" w:author="Byron C Jaeger" w:date="2022-06-02T14:35:00Z">
        <w:r>
          <w:rPr>
            <w:rFonts w:ascii="Arial" w:hAnsi="Arial" w:cs="Arial"/>
          </w:rPr>
          <w:t xml:space="preserve">s of </w:t>
        </w:r>
      </w:ins>
      <w:ins w:id="22" w:author="Byron C Jaeger" w:date="2022-06-02T14:37:00Z">
        <w:r w:rsidR="00C93DFF">
          <w:rPr>
            <w:rFonts w:ascii="Arial" w:hAnsi="Arial" w:cs="Arial"/>
          </w:rPr>
          <w:t xml:space="preserve">the </w:t>
        </w:r>
        <w:r w:rsidR="00C93DFF" w:rsidRPr="00C93DFF">
          <w:rPr>
            <w:rFonts w:ascii="Arial" w:hAnsi="Arial" w:cs="Arial"/>
          </w:rPr>
          <w:t xml:space="preserve">Systolic </w:t>
        </w:r>
      </w:ins>
      <w:ins w:id="23" w:author="Byron C Jaeger" w:date="2022-06-02T14:55:00Z">
        <w:r w:rsidR="00D82380">
          <w:rPr>
            <w:rFonts w:ascii="Arial" w:hAnsi="Arial" w:cs="Arial"/>
          </w:rPr>
          <w:t xml:space="preserve">BP </w:t>
        </w:r>
      </w:ins>
      <w:ins w:id="24" w:author="Byron C Jaeger" w:date="2022-06-02T14:37:00Z">
        <w:r w:rsidR="00C93DFF" w:rsidRPr="00C93DFF">
          <w:rPr>
            <w:rFonts w:ascii="Arial" w:hAnsi="Arial" w:cs="Arial"/>
          </w:rPr>
          <w:t>Intervention Trial</w:t>
        </w:r>
      </w:ins>
      <w:ins w:id="25" w:author="Byron C Jaeger" w:date="2022-06-02T15:19:00Z">
        <w:r w:rsidR="00546EBA">
          <w:rPr>
            <w:rFonts w:ascii="Arial" w:hAnsi="Arial" w:cs="Arial"/>
          </w:rPr>
          <w:t>,</w:t>
        </w:r>
      </w:ins>
      <w:ins w:id="26" w:author="Byron C Jaeger" w:date="2022-06-02T15:26:00Z">
        <w:r w:rsidR="00BC7DAE">
          <w:rPr>
            <w:rFonts w:ascii="Arial" w:hAnsi="Arial" w:cs="Arial"/>
          </w:rPr>
          <w:t xml:space="preserve"> </w:t>
        </w:r>
      </w:ins>
      <w:ins w:id="27" w:author="Byron C Jaeger" w:date="2022-06-02T15:34:00Z">
        <w:r w:rsidR="00A37A02">
          <w:rPr>
            <w:rFonts w:ascii="Arial" w:hAnsi="Arial" w:cs="Arial"/>
          </w:rPr>
          <w:t xml:space="preserve">the beneficial effect of intensive BP control on cardiovascular and all-cause mortality attenuated </w:t>
        </w:r>
      </w:ins>
      <w:ins w:id="28" w:author="Byron C Jaeger" w:date="2022-06-02T15:37:00Z">
        <w:r w:rsidR="002E7B82">
          <w:rPr>
            <w:rFonts w:ascii="Arial" w:hAnsi="Arial" w:cs="Arial"/>
          </w:rPr>
          <w:t>during a</w:t>
        </w:r>
      </w:ins>
      <w:ins w:id="29" w:author="Byron C Jaeger" w:date="2022-06-02T15:36:00Z">
        <w:r w:rsidR="002E7B82">
          <w:rPr>
            <w:rFonts w:ascii="Arial" w:hAnsi="Arial" w:cs="Arial"/>
          </w:rPr>
          <w:t xml:space="preserve"> 5-year post-trial observational phase</w:t>
        </w:r>
      </w:ins>
      <w:ins w:id="30" w:author="Byron C Jaeger" w:date="2022-06-02T15:40:00Z">
        <w:r w:rsidR="0045069A">
          <w:rPr>
            <w:rFonts w:ascii="Arial" w:hAnsi="Arial" w:cs="Arial"/>
          </w:rPr>
          <w:t xml:space="preserve">. </w:t>
        </w:r>
      </w:ins>
      <w:ins w:id="31" w:author="Byron C Jaeger" w:date="2022-06-02T15:41:00Z">
        <w:r w:rsidR="0045069A">
          <w:rPr>
            <w:rFonts w:ascii="Arial" w:hAnsi="Arial" w:cs="Arial"/>
          </w:rPr>
          <w:t>S</w:t>
        </w:r>
      </w:ins>
      <w:ins w:id="32" w:author="Byron C Jaeger" w:date="2022-06-02T15:37:00Z">
        <w:r w:rsidR="002E7B82">
          <w:rPr>
            <w:rFonts w:ascii="Arial" w:hAnsi="Arial" w:cs="Arial"/>
          </w:rPr>
          <w:t>ystolic BP increased by an average of 7 mmHg</w:t>
        </w:r>
      </w:ins>
      <w:ins w:id="33" w:author="Byron C Jaeger" w:date="2022-06-02T15:41:00Z">
        <w:r w:rsidR="0045069A">
          <w:rPr>
            <w:rFonts w:ascii="Arial" w:hAnsi="Arial" w:cs="Arial"/>
          </w:rPr>
          <w:t xml:space="preserve"> during the observational phase</w:t>
        </w:r>
      </w:ins>
      <w:ins w:id="34" w:author="Byron C Jaeger" w:date="2022-06-02T15:37:00Z">
        <w:r w:rsidR="002E7B82">
          <w:rPr>
            <w:rFonts w:ascii="Arial" w:hAnsi="Arial" w:cs="Arial"/>
          </w:rPr>
          <w:t xml:space="preserve"> for </w:t>
        </w:r>
      </w:ins>
      <w:ins w:id="35" w:author="Byron C Jaeger" w:date="2022-06-02T15:35:00Z">
        <w:r w:rsidR="00A37A02">
          <w:rPr>
            <w:rFonts w:ascii="Arial" w:hAnsi="Arial" w:cs="Arial"/>
          </w:rPr>
          <w:t>participants in the intensive BP control group</w:t>
        </w:r>
      </w:ins>
      <w:ins w:id="36" w:author="Byron C Jaeger" w:date="2022-06-02T15:19:00Z">
        <w:r w:rsidR="00546EBA">
          <w:rPr>
            <w:rFonts w:ascii="Arial" w:hAnsi="Arial" w:cs="Arial"/>
          </w:rPr>
          <w:t>.</w:t>
        </w:r>
      </w:ins>
      <w:ins w:id="37" w:author="Byron C Jaeger" w:date="2022-06-02T15:20:00Z">
        <w:r w:rsidR="00546EBA">
          <w:rPr>
            <w:rFonts w:ascii="Arial" w:hAnsi="Arial" w:cs="Arial"/>
          </w:rPr>
          <w:t xml:space="preserve"> </w:t>
        </w:r>
      </w:ins>
    </w:p>
    <w:p w14:paraId="10B905E4" w14:textId="1C008A07" w:rsidR="00361C41" w:rsidRPr="00171BD4" w:rsidRDefault="00A71503" w:rsidP="00B3457D">
      <w:pPr>
        <w:rPr>
          <w:rFonts w:ascii="Arial" w:eastAsia="Times New Roman" w:hAnsi="Arial" w:cs="Arial"/>
        </w:rPr>
      </w:pPr>
      <w:ins w:id="38" w:author="Byron C Jaeger" w:date="2022-06-02T15:15:00Z">
        <w:r>
          <w:rPr>
            <w:rFonts w:ascii="Arial" w:hAnsi="Arial" w:cs="Arial"/>
          </w:rPr>
          <w:t xml:space="preserve">Meaning: </w:t>
        </w:r>
      </w:ins>
      <w:ins w:id="39" w:author="Byron C Jaeger" w:date="2022-06-02T15:40:00Z">
        <w:r w:rsidR="002E7B82">
          <w:rPr>
            <w:rFonts w:ascii="Arial" w:hAnsi="Arial" w:cs="Arial"/>
          </w:rPr>
          <w:t>Sustaining</w:t>
        </w:r>
      </w:ins>
      <w:ins w:id="40" w:author="Byron C Jaeger" w:date="2022-06-02T15:24:00Z">
        <w:r w:rsidR="00441A9E">
          <w:rPr>
            <w:rFonts w:ascii="Arial" w:hAnsi="Arial" w:cs="Arial"/>
          </w:rPr>
          <w:t xml:space="preserve"> BP control is critical for</w:t>
        </w:r>
      </w:ins>
      <w:ins w:id="41" w:author="Byron C Jaeger" w:date="2022-06-02T15:39:00Z">
        <w:r w:rsidR="002E7B82">
          <w:rPr>
            <w:rFonts w:ascii="Arial" w:hAnsi="Arial" w:cs="Arial"/>
          </w:rPr>
          <w:t xml:space="preserve"> </w:t>
        </w:r>
      </w:ins>
      <w:ins w:id="42" w:author="Byron C Jaeger" w:date="2022-06-02T15:40:00Z">
        <w:r w:rsidR="002E7B82">
          <w:rPr>
            <w:rFonts w:ascii="Arial" w:hAnsi="Arial" w:cs="Arial"/>
          </w:rPr>
          <w:t>managing</w:t>
        </w:r>
      </w:ins>
      <w:ins w:id="43" w:author="Byron C Jaeger" w:date="2022-06-02T15:39:00Z">
        <w:r w:rsidR="002E7B82">
          <w:rPr>
            <w:rFonts w:ascii="Arial" w:hAnsi="Arial" w:cs="Arial"/>
          </w:rPr>
          <w:t xml:space="preserve"> cardiovascular</w:t>
        </w:r>
      </w:ins>
      <w:ins w:id="44" w:author="Byron C Jaeger" w:date="2022-06-02T15:40:00Z">
        <w:r w:rsidR="002E7B82">
          <w:rPr>
            <w:rFonts w:ascii="Arial" w:hAnsi="Arial" w:cs="Arial"/>
          </w:rPr>
          <w:t xml:space="preserve"> mortality</w:t>
        </w:r>
      </w:ins>
      <w:ins w:id="45" w:author="Byron C Jaeger" w:date="2022-06-02T15:39:00Z">
        <w:r w:rsidR="002E7B82">
          <w:rPr>
            <w:rFonts w:ascii="Arial" w:hAnsi="Arial" w:cs="Arial"/>
          </w:rPr>
          <w:t xml:space="preserve"> risk</w:t>
        </w:r>
      </w:ins>
      <w:ins w:id="46" w:author="Byron C Jaeger" w:date="2022-06-02T15:16:00Z">
        <w:r w:rsidR="00546EBA">
          <w:rPr>
            <w:rFonts w:ascii="Arial" w:hAnsi="Arial" w:cs="Arial"/>
          </w:rPr>
          <w:t>.</w:t>
        </w:r>
      </w:ins>
    </w:p>
    <w:p w14:paraId="6F81E9D8" w14:textId="77777777" w:rsidR="00B3457D" w:rsidRPr="00171BD4" w:rsidRDefault="00B3457D" w:rsidP="00B3457D">
      <w:pPr>
        <w:rPr>
          <w:rFonts w:ascii="Arial" w:eastAsia="Times New Roman" w:hAnsi="Arial" w:cs="Arial"/>
          <w:highlight w:val="yellow"/>
        </w:rPr>
      </w:pPr>
      <w:r w:rsidRPr="00171BD4">
        <w:rPr>
          <w:rFonts w:ascii="Arial" w:eastAsia="Times New Roman" w:hAnsi="Arial" w:cs="Arial"/>
        </w:rPr>
        <w:br/>
        <w:t xml:space="preserve">TWEET </w:t>
      </w:r>
      <w:r w:rsidRPr="00171BD4">
        <w:rPr>
          <w:rFonts w:ascii="Arial" w:eastAsia="Times New Roman" w:hAnsi="Arial" w:cs="Arial"/>
        </w:rPr>
        <w:br/>
        <w:t xml:space="preserve">Please submit a Tweet of no more than 257 characters that conveys the essential message of your paper, which we will then edit and publish through JAMA Cardiology's Twitter account to promote your article. A field for the Tweet will be available on the manuscript revision submission form. Please also provide your Twitter handle if you have one. Note: We may add an image and hashtags (a word or phrase preceded by a hash or pound sign and used to identify messages on a specific topic). </w:t>
      </w:r>
      <w:r w:rsidRPr="00171BD4">
        <w:rPr>
          <w:rFonts w:ascii="Arial" w:eastAsia="Times New Roman" w:hAnsi="Arial" w:cs="Arial"/>
        </w:rPr>
        <w:br/>
      </w:r>
    </w:p>
    <w:p w14:paraId="65F4E699" w14:textId="77777777" w:rsidR="00B3457D" w:rsidRPr="00171BD4" w:rsidRDefault="00B3457D" w:rsidP="00B3457D">
      <w:pPr>
        <w:rPr>
          <w:rFonts w:ascii="Arial" w:eastAsia="Times New Roman" w:hAnsi="Arial" w:cs="Arial"/>
        </w:rPr>
      </w:pPr>
      <w:r w:rsidRPr="00171BD4">
        <w:rPr>
          <w:rFonts w:ascii="Arial" w:eastAsia="Times New Roman" w:hAnsi="Arial" w:cs="Arial"/>
          <w:highlight w:val="yellow"/>
        </w:rPr>
        <w:t>Need to draft Tweet [Byron to draft]</w:t>
      </w:r>
    </w:p>
    <w:p w14:paraId="266FEDC4" w14:textId="61AE57F6" w:rsidR="0045069A" w:rsidRDefault="00CE2065" w:rsidP="00B3457D">
      <w:pPr>
        <w:rPr>
          <w:ins w:id="47" w:author="Byron C Jaeger" w:date="2022-06-02T15:42:00Z"/>
          <w:rFonts w:ascii="Arial" w:eastAsia="Times New Roman" w:hAnsi="Arial" w:cs="Arial"/>
        </w:rPr>
      </w:pPr>
      <w:ins w:id="48" w:author="Byron C Jaeger" w:date="2022-06-02T15:46:00Z">
        <w:r w:rsidRPr="00CE2065">
          <w:rPr>
            <w:rFonts w:ascii="Arial" w:hAnsi="Arial" w:cs="Arial"/>
          </w:rPr>
          <w:t>In our secondary analysis of SPRINT, the benefit of intensive BP control attenuated after the trial while systolic BP increased by an average of 7 mmHg for participants in the intensive BP control group. Maintaining BP control is key for managing CVD risk</w:t>
        </w:r>
      </w:ins>
      <w:ins w:id="49" w:author="Byron C Jaeger" w:date="2022-06-02T15:47:00Z">
        <w:r>
          <w:rPr>
            <w:rFonts w:ascii="Arial" w:hAnsi="Arial" w:cs="Arial"/>
          </w:rPr>
          <w:t>.</w:t>
        </w:r>
      </w:ins>
    </w:p>
    <w:p w14:paraId="7F3F6168" w14:textId="30A4341C" w:rsidR="00B3457D" w:rsidRPr="00171BD4" w:rsidRDefault="00B3457D" w:rsidP="00B3457D">
      <w:pPr>
        <w:rPr>
          <w:rFonts w:ascii="Arial" w:eastAsia="Times New Roman" w:hAnsi="Arial" w:cs="Arial"/>
        </w:rPr>
      </w:pPr>
      <w:r w:rsidRPr="00171BD4">
        <w:rPr>
          <w:rFonts w:ascii="Arial" w:eastAsia="Times New Roman" w:hAnsi="Arial" w:cs="Arial"/>
        </w:rPr>
        <w:t xml:space="preserve">ABSTRACT </w:t>
      </w:r>
      <w:r w:rsidRPr="00171BD4">
        <w:rPr>
          <w:rFonts w:ascii="Arial" w:eastAsia="Times New Roman" w:hAnsi="Arial" w:cs="Arial"/>
        </w:rPr>
        <w:br/>
        <w:t xml:space="preserve">Submit a structured abstract of no more than 350 words using Abstracts for Reports of Original Data. See Instructions for Authors at </w:t>
      </w:r>
      <w:r w:rsidRPr="00171BD4">
        <w:rPr>
          <w:rFonts w:ascii="Arial" w:eastAsia="Times New Roman" w:hAnsi="Arial" w:cs="Arial"/>
        </w:rPr>
        <w:br/>
      </w:r>
      <w:hyperlink r:id="rId8" w:history="1">
        <w:r w:rsidRPr="00171BD4">
          <w:rPr>
            <w:rStyle w:val="Hyperlink"/>
            <w:rFonts w:ascii="Arial" w:eastAsia="Times New Roman" w:hAnsi="Arial" w:cs="Arial"/>
          </w:rPr>
          <w:t>https://jamanetwork.com/journals/jamacardiology/pages/instructions-for-authors#SecAbstracts [jamanetwork.com]</w:t>
        </w:r>
      </w:hyperlink>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t>Abstract, Design: State the years of the study and the duration of follow-up. For older studies (</w:t>
      </w:r>
      <w:proofErr w:type="spellStart"/>
      <w:r w:rsidRPr="00171BD4">
        <w:rPr>
          <w:rFonts w:ascii="Arial" w:eastAsia="Times New Roman" w:hAnsi="Arial" w:cs="Arial"/>
        </w:rPr>
        <w:t>eg</w:t>
      </w:r>
      <w:proofErr w:type="spellEnd"/>
      <w:r w:rsidRPr="00171BD4">
        <w:rPr>
          <w:rFonts w:ascii="Arial" w:eastAsia="Times New Roman" w:hAnsi="Arial" w:cs="Arial"/>
        </w:rPr>
        <w:t xml:space="preserve">, those completed &gt;3 years ago), add the date of the analysis being reported. </w:t>
      </w:r>
      <w:r w:rsidRPr="00171BD4">
        <w:rPr>
          <w:rFonts w:ascii="Arial" w:eastAsia="Times New Roman" w:hAnsi="Arial" w:cs="Arial"/>
        </w:rPr>
        <w:br/>
      </w:r>
      <w:r w:rsidRPr="00171BD4">
        <w:rPr>
          <w:rFonts w:ascii="Arial" w:eastAsia="Times New Roman" w:hAnsi="Arial" w:cs="Arial"/>
        </w:rPr>
        <w:br/>
        <w:t>Abstract, Results: The number of patients or participants and summary demographic information (</w:t>
      </w:r>
      <w:proofErr w:type="spellStart"/>
      <w:r w:rsidRPr="00171BD4">
        <w:rPr>
          <w:rFonts w:ascii="Arial" w:eastAsia="Times New Roman" w:hAnsi="Arial" w:cs="Arial"/>
        </w:rPr>
        <w:t>eg</w:t>
      </w:r>
      <w:proofErr w:type="spellEnd"/>
      <w:r w:rsidRPr="00171BD4">
        <w:rPr>
          <w:rFonts w:ascii="Arial" w:eastAsia="Times New Roman" w:hAnsi="Arial" w:cs="Arial"/>
        </w:rPr>
        <w:t xml:space="preserve">, baseline characteristics of study participants) should be reported in the first line of the Results section. </w:t>
      </w:r>
      <w:r w:rsidRPr="00171BD4">
        <w:rPr>
          <w:rFonts w:ascii="Arial" w:eastAsia="Times New Roman" w:hAnsi="Arial" w:cs="Arial"/>
        </w:rPr>
        <w:br/>
      </w:r>
      <w:r w:rsidRPr="00171BD4">
        <w:rPr>
          <w:rFonts w:ascii="Arial" w:eastAsia="Times New Roman" w:hAnsi="Arial" w:cs="Arial"/>
        </w:rPr>
        <w:br/>
        <w:t>Abstract, Results: Present numerical results (</w:t>
      </w:r>
      <w:proofErr w:type="spellStart"/>
      <w:r w:rsidRPr="00171BD4">
        <w:rPr>
          <w:rFonts w:ascii="Arial" w:eastAsia="Times New Roman" w:hAnsi="Arial" w:cs="Arial"/>
        </w:rPr>
        <w:t>eg</w:t>
      </w:r>
      <w:proofErr w:type="spellEnd"/>
      <w:r w:rsidRPr="00171BD4">
        <w:rPr>
          <w:rFonts w:ascii="Arial" w:eastAsia="Times New Roman" w:hAnsi="Arial" w:cs="Arial"/>
        </w:rPr>
        <w:t xml:space="preserve">, absolute numbers, proportions, rates, ratios, or differences) with appropriate indicators of uncertainty, such as confidence intervals. Avoid </w:t>
      </w:r>
      <w:r w:rsidRPr="00171BD4">
        <w:rPr>
          <w:rFonts w:ascii="Arial" w:eastAsia="Times New Roman" w:hAnsi="Arial" w:cs="Arial"/>
        </w:rPr>
        <w:lastRenderedPageBreak/>
        <w:t xml:space="preserve">relying solely on statistical hypothesis testing, such as the use of P values, which fails to convey important quantitative information. </w:t>
      </w:r>
      <w:r w:rsidRPr="00171BD4">
        <w:rPr>
          <w:rFonts w:ascii="Arial" w:eastAsia="Times New Roman" w:hAnsi="Arial" w:cs="Arial"/>
        </w:rPr>
        <w:br/>
      </w:r>
      <w:r w:rsidRPr="00171BD4">
        <w:rPr>
          <w:rFonts w:ascii="Arial" w:eastAsia="Times New Roman" w:hAnsi="Arial" w:cs="Arial"/>
        </w:rPr>
        <w:br/>
      </w:r>
      <w:r w:rsidRPr="00171BD4">
        <w:rPr>
          <w:rFonts w:ascii="Arial" w:eastAsia="Times New Roman" w:hAnsi="Arial" w:cs="Arial"/>
          <w:highlight w:val="yellow"/>
        </w:rPr>
        <w:t>Not sure if anything to change here.</w:t>
      </w:r>
      <w:r w:rsidRPr="00171BD4">
        <w:rPr>
          <w:rFonts w:ascii="Arial" w:eastAsia="Times New Roman" w:hAnsi="Arial" w:cs="Arial"/>
        </w:rPr>
        <w:t xml:space="preserve"> </w:t>
      </w:r>
    </w:p>
    <w:p w14:paraId="3D88CD37" w14:textId="77777777" w:rsidR="00B3457D" w:rsidRPr="00171BD4" w:rsidRDefault="00B3457D" w:rsidP="00B3457D">
      <w:pPr>
        <w:rPr>
          <w:rFonts w:ascii="Arial" w:eastAsia="Times New Roman" w:hAnsi="Arial" w:cs="Arial"/>
        </w:rPr>
      </w:pPr>
      <w:r w:rsidRPr="00171BD4">
        <w:rPr>
          <w:rFonts w:ascii="Arial" w:eastAsia="Times New Roman" w:hAnsi="Arial" w:cs="Arial"/>
        </w:rPr>
        <w:br/>
        <w:t xml:space="preserve">--ACKNOWLEDGMENT SECTION-- </w:t>
      </w:r>
      <w:r w:rsidRPr="00171BD4">
        <w:rPr>
          <w:rFonts w:ascii="Arial" w:eastAsia="Times New Roman" w:hAnsi="Arial" w:cs="Arial"/>
        </w:rPr>
        <w:br/>
      </w:r>
      <w:r w:rsidRPr="00171BD4">
        <w:rPr>
          <w:rFonts w:ascii="Arial" w:eastAsia="Times New Roman" w:hAnsi="Arial" w:cs="Arial"/>
        </w:rPr>
        <w:br/>
        <w:t xml:space="preserve">FUNDING/SUPPORT </w:t>
      </w:r>
      <w:r w:rsidRPr="00171BD4">
        <w:rPr>
          <w:rFonts w:ascii="Arial" w:eastAsia="Times New Roman" w:hAnsi="Arial" w:cs="Arial"/>
        </w:rPr>
        <w:br/>
        <w:t xml:space="preserve">All financial and material support for the research and/or the work reported in the manuscript should be clearly and completely identified in the Acknowledgment. If the work was not funded, please state "no funding". </w:t>
      </w:r>
      <w:r w:rsidRPr="00171BD4">
        <w:rPr>
          <w:rFonts w:ascii="Arial" w:eastAsia="Times New Roman" w:hAnsi="Arial" w:cs="Arial"/>
        </w:rPr>
        <w:br/>
      </w:r>
      <w:r w:rsidRPr="00171BD4">
        <w:rPr>
          <w:rFonts w:ascii="Arial" w:eastAsia="Times New Roman" w:hAnsi="Arial" w:cs="Arial"/>
        </w:rPr>
        <w:br/>
        <w:t xml:space="preserve">ROLE OF FUNDER/SPONSOR STATEMENT </w:t>
      </w:r>
      <w:r w:rsidRPr="00171BD4">
        <w:rPr>
          <w:rFonts w:ascii="Arial" w:eastAsia="Times New Roman" w:hAnsi="Arial" w:cs="Arial"/>
        </w:rPr>
        <w:br/>
        <w:t xml:space="preserve">Using the exact language enclosed in the following quotation marks, the specific role of the funding organization or sponsor in each of the following should be specified: "design and conduct of the study; collection, management, analysis, and interpretation of the data; preparation, review, or approval of the manuscript; and decision to submit the manuscript for publication." The work should be clearly and completely identified in the Acknowledgment section of the manuscript. </w:t>
      </w:r>
    </w:p>
    <w:p w14:paraId="44358954" w14:textId="77777777" w:rsidR="00B3457D" w:rsidRPr="00171BD4" w:rsidRDefault="00B3457D" w:rsidP="00B3457D">
      <w:pPr>
        <w:rPr>
          <w:rFonts w:ascii="Arial" w:eastAsia="Times New Roman" w:hAnsi="Arial" w:cs="Arial"/>
        </w:rPr>
      </w:pPr>
      <w:r w:rsidRPr="00171BD4">
        <w:rPr>
          <w:rFonts w:ascii="Arial" w:eastAsia="Times New Roman" w:hAnsi="Arial" w:cs="Arial"/>
          <w:highlight w:val="yellow"/>
        </w:rPr>
        <w:t>Need to add this (I think)</w:t>
      </w:r>
      <w:r w:rsidRPr="00171BD4">
        <w:rPr>
          <w:rFonts w:ascii="Arial" w:eastAsia="Times New Roman" w:hAnsi="Arial" w:cs="Arial"/>
        </w:rPr>
        <w:br/>
      </w:r>
      <w:r w:rsidRPr="00171BD4">
        <w:rPr>
          <w:rFonts w:ascii="Arial" w:eastAsia="Times New Roman" w:hAnsi="Arial" w:cs="Arial"/>
        </w:rPr>
        <w:br/>
        <w:t xml:space="preserve">NONAUTHOR COLLABORATORS (INVESTIGATORS) FOR GROUPS </w:t>
      </w:r>
      <w:r w:rsidRPr="00171BD4">
        <w:rPr>
          <w:rFonts w:ascii="Arial" w:eastAsia="Times New Roman" w:hAnsi="Arial" w:cs="Arial"/>
        </w:rPr>
        <w:br/>
        <w:t>Other group members who do not meet the criteria for authorship (</w:t>
      </w:r>
      <w:proofErr w:type="spellStart"/>
      <w:r w:rsidRPr="00171BD4">
        <w:rPr>
          <w:rFonts w:ascii="Arial" w:eastAsia="Times New Roman" w:hAnsi="Arial" w:cs="Arial"/>
        </w:rPr>
        <w:t>eg</w:t>
      </w:r>
      <w:proofErr w:type="spellEnd"/>
      <w:r w:rsidRPr="00171BD4">
        <w:rPr>
          <w:rFonts w:ascii="Arial" w:eastAsia="Times New Roman" w:hAnsi="Arial" w:cs="Arial"/>
        </w:rPr>
        <w:t>, investigators, advisors, assistants) may be identified. For group author manuscripts, the attached Nonauthor Collaborator Excel Template (with names, academic degrees, institution, location, role/contribution, and subgroup) must be completed and submitted with the revised manuscript. These nonauthor collaborators should NOT be listed in the main manuscript, just in the Template. The Template can be opened and shared (</w:t>
      </w:r>
      <w:proofErr w:type="spellStart"/>
      <w:r w:rsidRPr="00171BD4">
        <w:rPr>
          <w:rFonts w:ascii="Arial" w:eastAsia="Times New Roman" w:hAnsi="Arial" w:cs="Arial"/>
        </w:rPr>
        <w:t>eg</w:t>
      </w:r>
      <w:proofErr w:type="spellEnd"/>
      <w:r w:rsidRPr="00171BD4">
        <w:rPr>
          <w:rFonts w:ascii="Arial" w:eastAsia="Times New Roman" w:hAnsi="Arial" w:cs="Arial"/>
        </w:rPr>
        <w:t xml:space="preserve">, Excel 365 or Google Sheets); please save the Template in Excel format before submission. YOU MUST USE THIS TEMPLATED EXCEL FILE. Do not use another file for this information. For accepted manuscripts, the nonauthor collaborators will be published in an online Supplement based on this Template and will be deposited to PubMed. </w:t>
      </w:r>
      <w:r w:rsidRPr="00171BD4">
        <w:rPr>
          <w:rFonts w:ascii="Arial" w:eastAsia="Times New Roman" w:hAnsi="Arial" w:cs="Arial"/>
        </w:rPr>
        <w:br/>
      </w:r>
      <w:r w:rsidRPr="00171BD4">
        <w:rPr>
          <w:rFonts w:ascii="Arial" w:eastAsia="Times New Roman" w:hAnsi="Arial" w:cs="Arial"/>
        </w:rPr>
        <w:br/>
        <w:t xml:space="preserve">NON-AUTHOR CONTRIBUTIONS to Data Collection, Analysis, or Writing/Editing Assistance </w:t>
      </w:r>
      <w:r w:rsidRPr="00171BD4">
        <w:rPr>
          <w:rFonts w:ascii="Arial" w:eastAsia="Times New Roman" w:hAnsi="Arial" w:cs="Arial"/>
        </w:rPr>
        <w:br/>
        <w:t>All persons who have made substantial contributions to the work reported in this manuscript (</w:t>
      </w:r>
      <w:proofErr w:type="spellStart"/>
      <w:r w:rsidRPr="00171BD4">
        <w:rPr>
          <w:rFonts w:ascii="Arial" w:eastAsia="Times New Roman" w:hAnsi="Arial" w:cs="Arial"/>
        </w:rPr>
        <w:t>eg</w:t>
      </w:r>
      <w:proofErr w:type="spellEnd"/>
      <w:r w:rsidRPr="00171BD4">
        <w:rPr>
          <w:rFonts w:ascii="Arial" w:eastAsia="Times New Roman" w:hAnsi="Arial" w:cs="Arial"/>
        </w:rPr>
        <w:t xml:space="preserve">, data collection, analysis, or writing or editing assistance) but who do not fulfill the authorship criteria should be named with their specific contributions in an Acknowledgment section of the manuscript. Provide complete names, affiliations, academic degrees, roles/contributions, and indication if compensation was received for all persons named in the Acknowledgment. Please confirm that you have obtained written permission to include the names of individuals in the Acknowledgment section of the manuscript (you do not need to submit copies of such permission to the journal). </w:t>
      </w:r>
      <w:r w:rsidRPr="00171BD4">
        <w:rPr>
          <w:rFonts w:ascii="Arial" w:eastAsia="Times New Roman" w:hAnsi="Arial" w:cs="Arial"/>
        </w:rPr>
        <w:br/>
      </w:r>
      <w:r w:rsidRPr="00171BD4">
        <w:rPr>
          <w:rFonts w:ascii="Arial" w:eastAsia="Times New Roman" w:hAnsi="Arial" w:cs="Arial"/>
        </w:rPr>
        <w:br/>
      </w:r>
      <w:r w:rsidRPr="00171BD4">
        <w:rPr>
          <w:rFonts w:ascii="Arial" w:eastAsia="Times New Roman" w:hAnsi="Arial" w:cs="Arial"/>
        </w:rPr>
        <w:lastRenderedPageBreak/>
        <w:t xml:space="preserve">ACCESS TO DATA AND DATA ANALYSIS </w:t>
      </w:r>
      <w:r w:rsidRPr="00171BD4">
        <w:rPr>
          <w:rFonts w:ascii="Arial" w:eastAsia="Times New Roman" w:hAnsi="Arial" w:cs="Arial"/>
        </w:rPr>
        <w:br/>
        <w:t>Using the exact language enclosed in the following quotation marks, provide a statement from 1 author (</w:t>
      </w:r>
      <w:proofErr w:type="spellStart"/>
      <w:r w:rsidRPr="00171BD4">
        <w:rPr>
          <w:rFonts w:ascii="Arial" w:eastAsia="Times New Roman" w:hAnsi="Arial" w:cs="Arial"/>
        </w:rPr>
        <w:t>eg</w:t>
      </w:r>
      <w:proofErr w:type="spellEnd"/>
      <w:r w:rsidRPr="00171BD4">
        <w:rPr>
          <w:rFonts w:ascii="Arial" w:eastAsia="Times New Roman" w:hAnsi="Arial" w:cs="Arial"/>
        </w:rPr>
        <w:t xml:space="preserve">, the principal investigator), or no more than 2 authors, that she or he "had full access to all the data in the study and takes responsibility for the integrity of the data and the accuracy of the data analysis" and include this in the Acknowledgment section of the manuscript. </w:t>
      </w:r>
    </w:p>
    <w:p w14:paraId="54E226E4" w14:textId="77777777" w:rsidR="00B3457D" w:rsidRPr="00171BD4" w:rsidRDefault="00B3457D" w:rsidP="00B3457D">
      <w:pPr>
        <w:rPr>
          <w:rFonts w:ascii="Arial" w:eastAsia="Times New Roman" w:hAnsi="Arial" w:cs="Arial"/>
        </w:rPr>
      </w:pPr>
      <w:r w:rsidRPr="00171BD4">
        <w:rPr>
          <w:rFonts w:ascii="Arial" w:eastAsia="Times New Roman" w:hAnsi="Arial" w:cs="Arial"/>
          <w:highlight w:val="yellow"/>
        </w:rPr>
        <w:t>Need to add</w:t>
      </w:r>
      <w:r w:rsidRPr="00171BD4">
        <w:rPr>
          <w:rFonts w:ascii="Arial" w:eastAsia="Times New Roman" w:hAnsi="Arial" w:cs="Arial"/>
        </w:rPr>
        <w:br/>
      </w:r>
      <w:r w:rsidRPr="00171BD4">
        <w:rPr>
          <w:rFonts w:ascii="Arial" w:eastAsia="Times New Roman" w:hAnsi="Arial" w:cs="Arial"/>
        </w:rPr>
        <w:br/>
        <w:t xml:space="preserve">For all reports containing original data, the names and affiliations of all authors (or other individuals) who conducted and are responsible for the data analysis must be indicated in the Acknowledgment section of the manuscript. If the individual who conducted the analysis is not named as an author, a detailed explanation of his/her contributions and reasons for his/her involvement with the data analysis should be included. </w:t>
      </w:r>
      <w:r w:rsidRPr="00171BD4">
        <w:rPr>
          <w:rFonts w:ascii="Arial" w:eastAsia="Times New Roman" w:hAnsi="Arial" w:cs="Arial"/>
        </w:rPr>
        <w:br/>
      </w:r>
      <w:r w:rsidRPr="00171BD4">
        <w:rPr>
          <w:rFonts w:ascii="Arial" w:eastAsia="Times New Roman" w:hAnsi="Arial" w:cs="Arial"/>
        </w:rPr>
        <w:br/>
        <w:t xml:space="preserve">MEETING PRESENTATION </w:t>
      </w:r>
      <w:r w:rsidRPr="00171BD4">
        <w:rPr>
          <w:rFonts w:ascii="Arial" w:eastAsia="Times New Roman" w:hAnsi="Arial" w:cs="Arial"/>
        </w:rPr>
        <w:br/>
        <w:t xml:space="preserve">If you are planning to present this work at a major meeting, please confirm the date and time of your planned meeting presentation so that we may consider possible publication to coincide with your presentation, and include this information in the designated field on the manuscript submission screen when you upload your revised manuscript. </w:t>
      </w:r>
      <w:r w:rsidRPr="00171BD4">
        <w:rPr>
          <w:rFonts w:ascii="Arial" w:eastAsia="Times New Roman" w:hAnsi="Arial" w:cs="Arial"/>
        </w:rPr>
        <w:br/>
      </w:r>
      <w:r w:rsidRPr="00171BD4">
        <w:rPr>
          <w:rFonts w:ascii="Arial" w:eastAsia="Times New Roman" w:hAnsi="Arial" w:cs="Arial"/>
        </w:rPr>
        <w:br/>
        <w:t xml:space="preserve">---- </w:t>
      </w:r>
      <w:r w:rsidRPr="00171BD4">
        <w:rPr>
          <w:rFonts w:ascii="Arial" w:eastAsia="Times New Roman" w:hAnsi="Arial" w:cs="Arial"/>
        </w:rPr>
        <w:br/>
      </w:r>
      <w:r w:rsidRPr="00171BD4">
        <w:rPr>
          <w:rFonts w:ascii="Arial" w:eastAsia="Times New Roman" w:hAnsi="Arial" w:cs="Arial"/>
        </w:rPr>
        <w:br/>
        <w:t xml:space="preserve">ORIGINALITY OF CONTENT </w:t>
      </w:r>
      <w:r w:rsidRPr="00171BD4">
        <w:rPr>
          <w:rFonts w:ascii="Arial" w:eastAsia="Times New Roman" w:hAnsi="Arial" w:cs="Arial"/>
        </w:rPr>
        <w:br/>
        <w:t xml:space="preserve">Please verify that all information and materials in the manuscript are original. JAMA Cardiology generally does not republish text, tables, figures, or other material from other publishers, except in rare circumstances. Delete (INSERT ITEMS) and replace with originals. If you believe that you must include content that is owned by a third party, please let us know. </w:t>
      </w:r>
      <w:r w:rsidRPr="00171BD4">
        <w:rPr>
          <w:rFonts w:ascii="Arial" w:eastAsia="Times New Roman" w:hAnsi="Arial" w:cs="Arial"/>
        </w:rPr>
        <w:br/>
      </w:r>
      <w:r w:rsidRPr="00171BD4">
        <w:rPr>
          <w:rFonts w:ascii="Arial" w:eastAsia="Times New Roman" w:hAnsi="Arial" w:cs="Arial"/>
        </w:rPr>
        <w:br/>
        <w:t xml:space="preserve">MOVING CONTENT FROM MAIN PAPER TO THE ONLINE SUPPLEMENT </w:t>
      </w:r>
      <w:r w:rsidRPr="00171BD4">
        <w:rPr>
          <w:rFonts w:ascii="Arial" w:eastAsia="Times New Roman" w:hAnsi="Arial" w:cs="Arial"/>
        </w:rPr>
        <w:br/>
        <w:t>(INSERT TEXT FOR RELEVANT SECTION OF MANUSCRIPT, TABLE(S), AND/OR FIGURE(S)) should be removed from the main manuscript and provided as online-only supplemental material. For instructions for preparing online-only materials, please see Online-Only Supplements at (</w:t>
      </w:r>
      <w:hyperlink r:id="rId9" w:history="1">
        <w:r w:rsidRPr="00171BD4">
          <w:rPr>
            <w:rStyle w:val="Hyperlink"/>
            <w:rFonts w:ascii="Arial" w:eastAsia="Times New Roman" w:hAnsi="Arial" w:cs="Arial"/>
          </w:rPr>
          <w:t>https://jamanetwork.com/journals/jamacardiology/pages/instructions-for-authors#SecOnline-OnlySupplementsandMultimedia [jamanetwork.com]</w:t>
        </w:r>
      </w:hyperlink>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t xml:space="preserve">---- </w:t>
      </w:r>
      <w:r w:rsidRPr="00171BD4">
        <w:rPr>
          <w:rFonts w:ascii="Arial" w:eastAsia="Times New Roman" w:hAnsi="Arial" w:cs="Arial"/>
        </w:rPr>
        <w:br/>
      </w:r>
      <w:r w:rsidRPr="00171BD4">
        <w:rPr>
          <w:rFonts w:ascii="Arial" w:eastAsia="Times New Roman" w:hAnsi="Arial" w:cs="Arial"/>
        </w:rPr>
        <w:br/>
        <w:t xml:space="preserve">--REPORTING REQUIREMENTS-- </w:t>
      </w:r>
      <w:r w:rsidRPr="00171BD4">
        <w:rPr>
          <w:rFonts w:ascii="Arial" w:eastAsia="Times New Roman" w:hAnsi="Arial" w:cs="Arial"/>
        </w:rPr>
        <w:br/>
      </w:r>
      <w:r w:rsidRPr="00171BD4">
        <w:rPr>
          <w:rFonts w:ascii="Arial" w:eastAsia="Times New Roman" w:hAnsi="Arial" w:cs="Arial"/>
        </w:rPr>
        <w:br/>
        <w:t xml:space="preserve">METHODS-REPORTING GUIDELINE </w:t>
      </w:r>
      <w:r w:rsidRPr="00171BD4">
        <w:rPr>
          <w:rFonts w:ascii="Arial" w:eastAsia="Times New Roman" w:hAnsi="Arial" w:cs="Arial"/>
        </w:rPr>
        <w:br/>
        <w:t xml:space="preserve">Based on the study type you have identified for this manuscript, please indicate in the Methods section the relevant reporting guideline that has been followed. See Study Types in How to Determine My Study Type in link to (see Instructions for Authors at: </w:t>
      </w:r>
      <w:hyperlink r:id="rId10" w:history="1">
        <w:r w:rsidRPr="00171BD4">
          <w:rPr>
            <w:rStyle w:val="Hyperlink"/>
            <w:rFonts w:ascii="Arial" w:eastAsia="Times New Roman" w:hAnsi="Arial" w:cs="Arial"/>
          </w:rPr>
          <w:t xml:space="preserve">https://jamanetwork.com/journals/jamacardiology/pages/instructions-for-authors </w:t>
        </w:r>
        <w:r w:rsidRPr="00171BD4">
          <w:rPr>
            <w:rStyle w:val="Hyperlink"/>
            <w:rFonts w:ascii="Arial" w:eastAsia="Times New Roman" w:hAnsi="Arial" w:cs="Arial"/>
          </w:rPr>
          <w:lastRenderedPageBreak/>
          <w:t>[jamanetwork.com]</w:t>
        </w:r>
      </w:hyperlink>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highlight w:val="yellow"/>
        </w:rPr>
        <w:t>????? CONSORT I guess</w:t>
      </w:r>
    </w:p>
    <w:p w14:paraId="02FAEEB2" w14:textId="77777777" w:rsidR="00B3457D" w:rsidRPr="00171BD4" w:rsidRDefault="00B3457D" w:rsidP="00B3457D">
      <w:pPr>
        <w:rPr>
          <w:rFonts w:ascii="Arial" w:eastAsia="Times New Roman" w:hAnsi="Arial" w:cs="Arial"/>
        </w:rPr>
      </w:pPr>
      <w:r w:rsidRPr="00171BD4">
        <w:rPr>
          <w:rFonts w:ascii="Arial" w:eastAsia="Times New Roman" w:hAnsi="Arial" w:cs="Arial"/>
        </w:rPr>
        <w:t xml:space="preserve">ETHICAL REVIEW OF STUDY </w:t>
      </w:r>
      <w:r w:rsidRPr="00171BD4">
        <w:rPr>
          <w:rFonts w:ascii="Arial" w:eastAsia="Times New Roman" w:hAnsi="Arial" w:cs="Arial"/>
        </w:rPr>
        <w:br/>
        <w:t xml:space="preserve">Add a statement to the Methods section on review and approval of the study by an IRB or ethics committee, or institutional or regulatory determined waiver/exemption of such review. </w:t>
      </w:r>
      <w:r w:rsidRPr="00171BD4">
        <w:rPr>
          <w:rFonts w:ascii="Arial" w:eastAsia="Times New Roman" w:hAnsi="Arial" w:cs="Arial"/>
        </w:rPr>
        <w:br/>
      </w:r>
      <w:r w:rsidRPr="00171BD4">
        <w:rPr>
          <w:rFonts w:ascii="Arial" w:eastAsia="Times New Roman" w:hAnsi="Arial" w:cs="Arial"/>
          <w:highlight w:val="yellow"/>
        </w:rPr>
        <w:t>Done</w:t>
      </w:r>
    </w:p>
    <w:p w14:paraId="6FA3CB6C" w14:textId="77777777" w:rsidR="00B3457D" w:rsidRPr="00171BD4" w:rsidRDefault="00B3457D" w:rsidP="00B3457D">
      <w:pPr>
        <w:rPr>
          <w:rFonts w:ascii="Arial" w:eastAsia="Times New Roman" w:hAnsi="Arial" w:cs="Arial"/>
        </w:rPr>
      </w:pPr>
      <w:r w:rsidRPr="00171BD4">
        <w:rPr>
          <w:rFonts w:ascii="Arial" w:eastAsia="Times New Roman" w:hAnsi="Arial" w:cs="Arial"/>
        </w:rPr>
        <w:br/>
        <w:t xml:space="preserve">INFORMED CONSENT OF STUDY PARTICIPANTS </w:t>
      </w:r>
      <w:r w:rsidRPr="00171BD4">
        <w:rPr>
          <w:rFonts w:ascii="Arial" w:eastAsia="Times New Roman" w:hAnsi="Arial" w:cs="Arial"/>
        </w:rPr>
        <w:br/>
        <w:t xml:space="preserve">Add a statement to the Methods section on how informed consent (oral or written) was obtained from study participants, or note if a waiver/exemption of such consent was granted by an IRB or ethics committee or regulatory authority. </w:t>
      </w:r>
      <w:r w:rsidRPr="00171BD4">
        <w:rPr>
          <w:rFonts w:ascii="Arial" w:eastAsia="Times New Roman" w:hAnsi="Arial" w:cs="Arial"/>
        </w:rPr>
        <w:br/>
      </w:r>
      <w:r w:rsidRPr="00171BD4">
        <w:rPr>
          <w:rFonts w:ascii="Arial" w:eastAsia="Times New Roman" w:hAnsi="Arial" w:cs="Arial"/>
          <w:highlight w:val="yellow"/>
        </w:rPr>
        <w:t>Done</w:t>
      </w:r>
    </w:p>
    <w:p w14:paraId="79BFE73E" w14:textId="77777777" w:rsidR="00B3457D" w:rsidRPr="00171BD4" w:rsidRDefault="00B3457D" w:rsidP="00B3457D">
      <w:pPr>
        <w:rPr>
          <w:rFonts w:ascii="Arial" w:eastAsia="Times New Roman" w:hAnsi="Arial" w:cs="Arial"/>
        </w:rPr>
      </w:pPr>
      <w:r w:rsidRPr="00171BD4">
        <w:rPr>
          <w:rFonts w:ascii="Arial" w:eastAsia="Times New Roman" w:hAnsi="Arial" w:cs="Arial"/>
        </w:rPr>
        <w:t xml:space="preserve">REPORTING RACE AND ETHNICITY </w:t>
      </w:r>
      <w:r w:rsidRPr="00171BD4">
        <w:rPr>
          <w:rFonts w:ascii="Arial" w:eastAsia="Times New Roman" w:hAnsi="Arial" w:cs="Arial"/>
        </w:rPr>
        <w:br/>
        <w:t xml:space="preserve">If race and/or ethnicity is reported, add information to the Methods section indicating who classified individuals, whether options were defined by the investigator or participant, and why race and/or ethnicity was assessed in the study. </w:t>
      </w:r>
      <w:r w:rsidRPr="00171BD4">
        <w:rPr>
          <w:rFonts w:ascii="Arial" w:eastAsia="Times New Roman" w:hAnsi="Arial" w:cs="Arial"/>
        </w:rPr>
        <w:br/>
      </w:r>
      <w:r w:rsidRPr="00171BD4">
        <w:rPr>
          <w:rFonts w:ascii="Arial" w:eastAsia="Times New Roman" w:hAnsi="Arial" w:cs="Arial"/>
        </w:rPr>
        <w:br/>
        <w:t xml:space="preserve">Specific racial and ethnic categories are preferred over collective terms, when possible. </w:t>
      </w:r>
      <w:r w:rsidRPr="00171BD4">
        <w:rPr>
          <w:rFonts w:ascii="Arial" w:eastAsia="Times New Roman" w:hAnsi="Arial" w:cs="Arial"/>
        </w:rPr>
        <w:br/>
      </w:r>
      <w:r w:rsidRPr="00171BD4">
        <w:rPr>
          <w:rFonts w:ascii="Arial" w:eastAsia="Times New Roman" w:hAnsi="Arial" w:cs="Arial"/>
        </w:rPr>
        <w:br/>
      </w:r>
      <w:r w:rsidRPr="00171BD4">
        <w:rPr>
          <w:rFonts w:ascii="Arial" w:eastAsia="Times New Roman" w:hAnsi="Arial" w:cs="Arial"/>
          <w:highlight w:val="yellow"/>
        </w:rPr>
        <w:t>Categories included in groups labeled as "other" should be defined in the text and with a footnote in Table legends</w:t>
      </w:r>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t>Categories should be listed in alphabetical order in text and tables (</w:t>
      </w:r>
      <w:proofErr w:type="spellStart"/>
      <w:r w:rsidRPr="00171BD4">
        <w:rPr>
          <w:rFonts w:ascii="Arial" w:eastAsia="Times New Roman" w:hAnsi="Arial" w:cs="Arial"/>
        </w:rPr>
        <w:t>eg</w:t>
      </w:r>
      <w:proofErr w:type="spellEnd"/>
      <w:r w:rsidRPr="00171BD4">
        <w:rPr>
          <w:rFonts w:ascii="Arial" w:eastAsia="Times New Roman" w:hAnsi="Arial" w:cs="Arial"/>
        </w:rPr>
        <w:t xml:space="preserve">, African American/Black, Asian, Hispanic/Latinx, White, Other). </w:t>
      </w:r>
      <w:r w:rsidRPr="00171BD4">
        <w:rPr>
          <w:rFonts w:ascii="Arial" w:eastAsia="Times New Roman" w:hAnsi="Arial" w:cs="Arial"/>
        </w:rPr>
        <w:br/>
      </w:r>
      <w:r w:rsidRPr="00171BD4">
        <w:rPr>
          <w:rFonts w:ascii="Arial" w:eastAsia="Times New Roman" w:hAnsi="Arial" w:cs="Arial"/>
        </w:rPr>
        <w:br/>
        <w:t xml:space="preserve">REPORTING SEX AND GENDER </w:t>
      </w:r>
      <w:r w:rsidRPr="00171BD4">
        <w:rPr>
          <w:rFonts w:ascii="Arial" w:eastAsia="Times New Roman" w:hAnsi="Arial" w:cs="Arial"/>
        </w:rPr>
        <w:br/>
        <w:t xml:space="preserve">The term sex should be used when reporting biological factors and gender should be used when reporting gender identity or psychosocial/cultural factors. Report the distribution of study participants or samples in the Results section, including studies of humans and preclinical studies of tissues, cells, or animals, if appropriate. All participants should be represented, not just the category that represents the majority of the sample (unless the study concerns a disease or condition relevant to a single sex, such as prostate cancer). </w:t>
      </w:r>
      <w:r w:rsidRPr="00171BD4">
        <w:rPr>
          <w:rFonts w:ascii="Arial" w:eastAsia="Times New Roman" w:hAnsi="Arial" w:cs="Arial"/>
        </w:rPr>
        <w:br/>
      </w:r>
      <w:r w:rsidRPr="00171BD4">
        <w:rPr>
          <w:rFonts w:ascii="Arial" w:eastAsia="Times New Roman" w:hAnsi="Arial" w:cs="Arial"/>
        </w:rPr>
        <w:br/>
        <w:t xml:space="preserve">IDENTIFIABLE PATIENTS AND PERMISSION </w:t>
      </w:r>
      <w:r w:rsidRPr="00171BD4">
        <w:rPr>
          <w:rFonts w:ascii="Arial" w:eastAsia="Times New Roman" w:hAnsi="Arial" w:cs="Arial"/>
        </w:rPr>
        <w:br/>
        <w:t xml:space="preserve">Provide written permission from all individuals who are identifiable in any photograph, case description, pedigree, video, or audio file. You will be sent an email with further instructions for submitting the Patient Permission Form. </w:t>
      </w:r>
      <w:r w:rsidRPr="00171BD4">
        <w:rPr>
          <w:rFonts w:ascii="Arial" w:eastAsia="Times New Roman" w:hAnsi="Arial" w:cs="Arial"/>
        </w:rPr>
        <w:br/>
      </w:r>
      <w:r w:rsidRPr="00171BD4">
        <w:rPr>
          <w:rFonts w:ascii="Arial" w:eastAsia="Times New Roman" w:hAnsi="Arial" w:cs="Arial"/>
        </w:rPr>
        <w:br/>
        <w:t xml:space="preserve">USE OF CAUSAL LANGUAGE </w:t>
      </w:r>
      <w:r w:rsidRPr="00171BD4">
        <w:rPr>
          <w:rFonts w:ascii="Arial" w:eastAsia="Times New Roman" w:hAnsi="Arial" w:cs="Arial"/>
        </w:rPr>
        <w:br/>
        <w:t xml:space="preserve">Causal language (including use of terms such as "effect," "efficacy," "cause," and "x increased y") should be used only for randomized trials. For all other study designs (including meta-analyses of randomized trials), methods and results should be described in terms of association </w:t>
      </w:r>
      <w:r w:rsidRPr="00171BD4">
        <w:rPr>
          <w:rFonts w:ascii="Arial" w:eastAsia="Times New Roman" w:hAnsi="Arial" w:cs="Arial"/>
        </w:rPr>
        <w:lastRenderedPageBreak/>
        <w:t>or correlation (</w:t>
      </w:r>
      <w:proofErr w:type="spellStart"/>
      <w:r w:rsidRPr="00171BD4">
        <w:rPr>
          <w:rFonts w:ascii="Arial" w:eastAsia="Times New Roman" w:hAnsi="Arial" w:cs="Arial"/>
        </w:rPr>
        <w:t>eg</w:t>
      </w:r>
      <w:proofErr w:type="spellEnd"/>
      <w:r w:rsidRPr="00171BD4">
        <w:rPr>
          <w:rFonts w:ascii="Arial" w:eastAsia="Times New Roman" w:hAnsi="Arial" w:cs="Arial"/>
        </w:rPr>
        <w:t xml:space="preserve">, "x associated with an increase in y") and should avoid cause-and-effect wording. </w:t>
      </w:r>
      <w:r w:rsidRPr="00171BD4">
        <w:rPr>
          <w:rFonts w:ascii="Arial" w:eastAsia="Times New Roman" w:hAnsi="Arial" w:cs="Arial"/>
        </w:rPr>
        <w:br/>
      </w:r>
      <w:r w:rsidRPr="00171BD4">
        <w:rPr>
          <w:rFonts w:ascii="Arial" w:eastAsia="Times New Roman" w:hAnsi="Arial" w:cs="Arial"/>
        </w:rPr>
        <w:br/>
        <w:t xml:space="preserve">Avoid use of the words "predict" and "predictive of" for reports of observational studies assessing independent and dependent variables, unless your study design is a diagnostic/prognostic study and has used an appropriate approach to quantifying predictive performance such as (but not limited to) split sampling, cross-validation, or bootstrapping. </w:t>
      </w:r>
      <w:r w:rsidRPr="00171BD4">
        <w:rPr>
          <w:rFonts w:ascii="Arial" w:eastAsia="Times New Roman" w:hAnsi="Arial" w:cs="Arial"/>
        </w:rPr>
        <w:br/>
      </w:r>
      <w:r w:rsidRPr="00171BD4">
        <w:rPr>
          <w:rFonts w:ascii="Arial" w:eastAsia="Times New Roman" w:hAnsi="Arial" w:cs="Arial"/>
        </w:rPr>
        <w:br/>
        <w:t xml:space="preserve">PRESENTATION OF STATISTICS AND DATA </w:t>
      </w:r>
      <w:r w:rsidRPr="00171BD4">
        <w:rPr>
          <w:rFonts w:ascii="Arial" w:eastAsia="Times New Roman" w:hAnsi="Arial" w:cs="Arial"/>
        </w:rPr>
        <w:br/>
        <w:t xml:space="preserve">Provide a brief description of all statistical tests used in the study and levels of statistical significance. </w:t>
      </w:r>
      <w:r w:rsidRPr="00171BD4">
        <w:rPr>
          <w:rFonts w:ascii="Arial" w:eastAsia="Times New Roman" w:hAnsi="Arial" w:cs="Arial"/>
        </w:rPr>
        <w:br/>
      </w:r>
      <w:r w:rsidRPr="00171BD4">
        <w:rPr>
          <w:rFonts w:ascii="Arial" w:eastAsia="Times New Roman" w:hAnsi="Arial" w:cs="Arial"/>
        </w:rPr>
        <w:br/>
        <w:t>For reports of original data, present numerical results (</w:t>
      </w:r>
      <w:proofErr w:type="spellStart"/>
      <w:r w:rsidRPr="00171BD4">
        <w:rPr>
          <w:rFonts w:ascii="Arial" w:eastAsia="Times New Roman" w:hAnsi="Arial" w:cs="Arial"/>
        </w:rPr>
        <w:t>eg</w:t>
      </w:r>
      <w:proofErr w:type="spellEnd"/>
      <w:r w:rsidRPr="00171BD4">
        <w:rPr>
          <w:rFonts w:ascii="Arial" w:eastAsia="Times New Roman" w:hAnsi="Arial" w:cs="Arial"/>
        </w:rPr>
        <w:t xml:space="preserve">, absolute numbers, proportions, rates, ratios, or differences) with appropriate indicators of uncertainty, such as confidence intervals. </w:t>
      </w:r>
      <w:r w:rsidRPr="00171BD4">
        <w:rPr>
          <w:rFonts w:ascii="Arial" w:eastAsia="Times New Roman" w:hAnsi="Arial" w:cs="Arial"/>
        </w:rPr>
        <w:br/>
      </w:r>
      <w:r w:rsidRPr="00171BD4">
        <w:rPr>
          <w:rFonts w:ascii="Arial" w:eastAsia="Times New Roman" w:hAnsi="Arial" w:cs="Arial"/>
        </w:rPr>
        <w:br/>
        <w:t xml:space="preserve">For baseline data and descriptive studies only, use means and standard deviations (SDs) for normally distributed data and medians and ranges or interquartile ranges (IQRs) for data that are not normally distributed. Avoid relying solely on statistical hypothesis testing, such as the use of P values, which fails to convey important quantitative information. </w:t>
      </w:r>
      <w:r w:rsidRPr="00171BD4">
        <w:rPr>
          <w:rFonts w:ascii="Arial" w:eastAsia="Times New Roman" w:hAnsi="Arial" w:cs="Arial"/>
        </w:rPr>
        <w:br/>
      </w:r>
      <w:r w:rsidRPr="00171BD4">
        <w:rPr>
          <w:rFonts w:ascii="Arial" w:eastAsia="Times New Roman" w:hAnsi="Arial" w:cs="Arial"/>
        </w:rPr>
        <w:br/>
        <w:t xml:space="preserve">When P values are provided, they should be exact and expressed to 2 digits to the right of the decimal point, or to 3 digits if &lt;.01. </w:t>
      </w:r>
      <w:r w:rsidRPr="00171BD4">
        <w:rPr>
          <w:rFonts w:ascii="Arial" w:eastAsia="Times New Roman" w:hAnsi="Arial" w:cs="Arial"/>
        </w:rPr>
        <w:br/>
      </w:r>
      <w:r w:rsidRPr="00171BD4">
        <w:rPr>
          <w:rFonts w:ascii="Arial" w:eastAsia="Times New Roman" w:hAnsi="Arial" w:cs="Arial"/>
        </w:rPr>
        <w:br/>
        <w:t xml:space="preserve">Please provide an assessment of missing values and participants lost to follow-up. </w:t>
      </w:r>
      <w:r w:rsidRPr="00171BD4">
        <w:rPr>
          <w:rFonts w:ascii="Arial" w:eastAsia="Times New Roman" w:hAnsi="Arial" w:cs="Arial"/>
        </w:rPr>
        <w:br/>
      </w:r>
      <w:r w:rsidRPr="00171BD4">
        <w:rPr>
          <w:rFonts w:ascii="Arial" w:eastAsia="Times New Roman" w:hAnsi="Arial" w:cs="Arial"/>
        </w:rPr>
        <w:br/>
        <w:t xml:space="preserve">All units of measure should be expressed in conventional units, accompanied by conversion factors to System International (SI) units (see Instructions for Authors at: </w:t>
      </w:r>
      <w:r w:rsidRPr="00171BD4">
        <w:rPr>
          <w:rFonts w:ascii="Arial" w:eastAsia="Times New Roman" w:hAnsi="Arial" w:cs="Arial"/>
        </w:rPr>
        <w:br/>
      </w:r>
      <w:r w:rsidRPr="00171BD4">
        <w:rPr>
          <w:rFonts w:ascii="Arial" w:eastAsia="Times New Roman" w:hAnsi="Arial" w:cs="Arial"/>
        </w:rPr>
        <w:br/>
      </w:r>
      <w:hyperlink r:id="rId11" w:history="1">
        <w:r w:rsidRPr="00171BD4">
          <w:rPr>
            <w:rStyle w:val="Hyperlink"/>
            <w:rFonts w:ascii="Arial" w:eastAsia="Times New Roman" w:hAnsi="Arial" w:cs="Arial"/>
          </w:rPr>
          <w:t>https://jamanetwork.com/journals/jamacardiology/pages/instructions-for-authors#SecUnitsofMeasure [jamanetwork.com]</w:t>
        </w:r>
      </w:hyperlink>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t xml:space="preserve">---- </w:t>
      </w:r>
      <w:r w:rsidRPr="00171BD4">
        <w:rPr>
          <w:rFonts w:ascii="Arial" w:eastAsia="Times New Roman" w:hAnsi="Arial" w:cs="Arial"/>
        </w:rPr>
        <w:br/>
      </w:r>
      <w:r w:rsidRPr="00171BD4">
        <w:rPr>
          <w:rFonts w:ascii="Arial" w:eastAsia="Times New Roman" w:hAnsi="Arial" w:cs="Arial"/>
        </w:rPr>
        <w:br/>
        <w:t xml:space="preserve">--REQUIREMENTS FOR CLINICAL TRIALS-- </w:t>
      </w:r>
      <w:r w:rsidRPr="00171BD4">
        <w:rPr>
          <w:rFonts w:ascii="Arial" w:eastAsia="Times New Roman" w:hAnsi="Arial" w:cs="Arial"/>
        </w:rPr>
        <w:br/>
      </w:r>
      <w:r w:rsidRPr="00171BD4">
        <w:rPr>
          <w:rFonts w:ascii="Arial" w:eastAsia="Times New Roman" w:hAnsi="Arial" w:cs="Arial"/>
          <w:highlight w:val="yellow"/>
        </w:rPr>
        <w:t>I think we’re ok with the trials requirements. I included most of this in the submission. I’ll take care of these pieces.</w:t>
      </w:r>
    </w:p>
    <w:p w14:paraId="521733C7" w14:textId="77777777" w:rsidR="00B3457D" w:rsidRPr="00171BD4" w:rsidRDefault="00B3457D" w:rsidP="00B3457D">
      <w:pPr>
        <w:rPr>
          <w:rFonts w:ascii="Arial" w:eastAsia="Times New Roman" w:hAnsi="Arial" w:cs="Arial"/>
          <w:highlight w:val="yellow"/>
        </w:rPr>
      </w:pPr>
      <w:r w:rsidRPr="00171BD4">
        <w:rPr>
          <w:rFonts w:ascii="Arial" w:eastAsia="Times New Roman" w:hAnsi="Arial" w:cs="Arial"/>
        </w:rPr>
        <w:br/>
        <w:t xml:space="preserve">CONSORT STUDY FLOW DIAGRAM </w:t>
      </w:r>
      <w:r w:rsidRPr="00171BD4">
        <w:rPr>
          <w:rFonts w:ascii="Arial" w:eastAsia="Times New Roman" w:hAnsi="Arial" w:cs="Arial"/>
        </w:rPr>
        <w:br/>
        <w:t xml:space="preserve">Provide a CONSORT study flow diagram for randomized clinical trials as a Figure and add a citation to this Figure in your manuscript (see Instructions for Authors at: </w:t>
      </w:r>
      <w:hyperlink r:id="rId12" w:history="1">
        <w:r w:rsidRPr="00171BD4">
          <w:rPr>
            <w:rStyle w:val="Hyperlink"/>
            <w:rFonts w:ascii="Arial" w:eastAsia="Times New Roman" w:hAnsi="Arial" w:cs="Arial"/>
          </w:rPr>
          <w:t>https://jamanetwork.com/journals/jamacardiology/pages/instructions-for-authors#SecChecklist [jamanetwork.com]</w:t>
        </w:r>
      </w:hyperlink>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r>
      <w:r w:rsidRPr="00171BD4">
        <w:rPr>
          <w:rFonts w:ascii="Arial" w:eastAsia="Times New Roman" w:hAnsi="Arial" w:cs="Arial"/>
        </w:rPr>
        <w:lastRenderedPageBreak/>
        <w:t xml:space="preserve">CONSORT CHECKLIST </w:t>
      </w:r>
      <w:r w:rsidRPr="00171BD4">
        <w:rPr>
          <w:rFonts w:ascii="Arial" w:eastAsia="Times New Roman" w:hAnsi="Arial" w:cs="Arial"/>
        </w:rPr>
        <w:br/>
        <w:t xml:space="preserve">Provide a completed CONSORT checklist for randomized clinical trials as a supplemental file (this is not for publication; see Instructions for Authors at: </w:t>
      </w:r>
      <w:hyperlink r:id="rId13" w:history="1">
        <w:r w:rsidRPr="00171BD4">
          <w:rPr>
            <w:rStyle w:val="Hyperlink"/>
            <w:rFonts w:ascii="Arial" w:eastAsia="Times New Roman" w:hAnsi="Arial" w:cs="Arial"/>
          </w:rPr>
          <w:t>https://jamanetwork.com/journals/jamacardiology/pages/instructions-for-authors#SecChecklist [jamanetwork.com]</w:t>
        </w:r>
      </w:hyperlink>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t xml:space="preserve">TRIAL PROTOCOL AND STATISTICAL ANALYSIS PLAN </w:t>
      </w:r>
      <w:r w:rsidRPr="00171BD4">
        <w:rPr>
          <w:rFonts w:ascii="Arial" w:eastAsia="Times New Roman" w:hAnsi="Arial" w:cs="Arial"/>
        </w:rPr>
        <w:br/>
        <w:t xml:space="preserve">Provide a copy of the original trial protocol and statistical analysis plan as a separate online supplemental file. The protocol should be the document submitted to the IRB/ethics committee and/or funding agency, along with all formal amendments, rather than a version published in a journal. If the article is accepted for publication, the protocol will be published as an online supplement. </w:t>
      </w:r>
      <w:r w:rsidRPr="00171BD4">
        <w:rPr>
          <w:rFonts w:ascii="Arial" w:eastAsia="Times New Roman" w:hAnsi="Arial" w:cs="Arial"/>
        </w:rPr>
        <w:br/>
      </w:r>
      <w:r w:rsidRPr="00171BD4">
        <w:rPr>
          <w:rFonts w:ascii="Arial" w:eastAsia="Times New Roman" w:hAnsi="Arial" w:cs="Arial"/>
        </w:rPr>
        <w:br/>
        <w:t xml:space="preserve">VISUAL ABSTRACT </w:t>
      </w:r>
      <w:r w:rsidRPr="00171BD4">
        <w:rPr>
          <w:rFonts w:ascii="Arial" w:eastAsia="Times New Roman" w:hAnsi="Arial" w:cs="Arial"/>
        </w:rPr>
        <w:br/>
        <w:t xml:space="preserve">We hope to create a Visual Abstract for your trial and publish it if your manuscript is accepted. To guide the creation of the Visual Abstract, please complete the attached Visual Abstract Text Template and submit it with your revision. It is important to focus on the primary outcome and report the absolute numbers for the primary outcome in each group in addition to measures of difference with appropriate indicators of uncertainty, such as confidence intervals. </w:t>
      </w:r>
      <w:r w:rsidRPr="00171BD4">
        <w:rPr>
          <w:rFonts w:ascii="Arial" w:eastAsia="Times New Roman" w:hAnsi="Arial" w:cs="Arial"/>
        </w:rPr>
        <w:br/>
      </w:r>
      <w:r w:rsidRPr="00171BD4">
        <w:rPr>
          <w:rFonts w:ascii="Arial" w:eastAsia="Times New Roman" w:hAnsi="Arial" w:cs="Arial"/>
        </w:rPr>
        <w:br/>
        <w:t xml:space="preserve">PRIMARY OUTCOMES </w:t>
      </w:r>
      <w:r w:rsidRPr="00171BD4">
        <w:rPr>
          <w:rFonts w:ascii="Arial" w:eastAsia="Times New Roman" w:hAnsi="Arial" w:cs="Arial"/>
        </w:rPr>
        <w:br/>
        <w:t xml:space="preserve">For primary reports of clinical trials, be sure to list all per-protocol primary outcomes and measurements followed by secondary outcomes and measurements. The focus should be on the primary outcome(s) followed by the secondary outcomes, and this order should be followed throughout the manuscript. Avoid selective reporting of per-protocol outcomes. </w:t>
      </w:r>
      <w:r w:rsidRPr="00171BD4">
        <w:rPr>
          <w:rFonts w:ascii="Arial" w:eastAsia="Times New Roman" w:hAnsi="Arial" w:cs="Arial"/>
        </w:rPr>
        <w:br/>
      </w:r>
      <w:r w:rsidRPr="00171BD4">
        <w:rPr>
          <w:rFonts w:ascii="Arial" w:eastAsia="Times New Roman" w:hAnsi="Arial" w:cs="Arial"/>
        </w:rPr>
        <w:br/>
        <w:t xml:space="preserve">TABLE WITH BASELINE CHARACTERISTICS </w:t>
      </w:r>
      <w:r w:rsidRPr="00171BD4">
        <w:rPr>
          <w:rFonts w:ascii="Arial" w:eastAsia="Times New Roman" w:hAnsi="Arial" w:cs="Arial"/>
        </w:rPr>
        <w:br/>
        <w:t xml:space="preserve">For randomized clinical trials, there is no validity in conducting hypothesis tests regarding the distribution of baseline covariates between groups; by definition, these differences are due to chance. Because of this, tables of baseline participant characteristics should not include P values or statements of statistical comparisons among randomized groups. </w:t>
      </w:r>
      <w:r w:rsidRPr="00171BD4">
        <w:rPr>
          <w:rFonts w:ascii="Arial" w:eastAsia="Times New Roman" w:hAnsi="Arial" w:cs="Arial"/>
        </w:rPr>
        <w:br/>
      </w:r>
      <w:r w:rsidRPr="00171BD4">
        <w:rPr>
          <w:rFonts w:ascii="Arial" w:eastAsia="Times New Roman" w:hAnsi="Arial" w:cs="Arial"/>
        </w:rPr>
        <w:br/>
        <w:t xml:space="preserve">DATA SHARING STATEMENT </w:t>
      </w:r>
      <w:r w:rsidRPr="00171BD4">
        <w:rPr>
          <w:rFonts w:ascii="Arial" w:eastAsia="Times New Roman" w:hAnsi="Arial" w:cs="Arial"/>
        </w:rPr>
        <w:br/>
        <w:t>For reports of randomized clinical trials, authors are required to provide a Data Sharing Statement to indicate if data will be shared or not. Specific questions regarding the sharing of data are included in the manuscript submission system. If authors choose to share or not share data, this information will be published in a Data Sharing Statement in an online supplement linked to the published article. Authors will be asked to identify the data, including individual patient data, a data dictionary that defines each field in the data set, and supporting documentation (</w:t>
      </w:r>
      <w:proofErr w:type="spellStart"/>
      <w:r w:rsidRPr="00171BD4">
        <w:rPr>
          <w:rFonts w:ascii="Arial" w:eastAsia="Times New Roman" w:hAnsi="Arial" w:cs="Arial"/>
        </w:rPr>
        <w:t>eg</w:t>
      </w:r>
      <w:proofErr w:type="spellEnd"/>
      <w:r w:rsidRPr="00171BD4">
        <w:rPr>
          <w:rFonts w:ascii="Arial" w:eastAsia="Times New Roman" w:hAnsi="Arial" w:cs="Arial"/>
        </w:rPr>
        <w:t>, statistical/analytic code), that will be made available to others; when, where, and how the data will be available (</w:t>
      </w:r>
      <w:proofErr w:type="spellStart"/>
      <w:r w:rsidRPr="00171BD4">
        <w:rPr>
          <w:rFonts w:ascii="Arial" w:eastAsia="Times New Roman" w:hAnsi="Arial" w:cs="Arial"/>
        </w:rPr>
        <w:t>eg</w:t>
      </w:r>
      <w:proofErr w:type="spellEnd"/>
      <w:r w:rsidRPr="00171BD4">
        <w:rPr>
          <w:rFonts w:ascii="Arial" w:eastAsia="Times New Roman" w:hAnsi="Arial" w:cs="Arial"/>
        </w:rPr>
        <w:t xml:space="preserve">, a link to a data repository); types of analyses that are permitted; and if there will be any restrictions on the use of the data. Authors also have the option to explain why data may not be shared. </w:t>
      </w:r>
      <w:r w:rsidRPr="00171BD4">
        <w:rPr>
          <w:rFonts w:ascii="Arial" w:eastAsia="Times New Roman" w:hAnsi="Arial" w:cs="Arial"/>
        </w:rPr>
        <w:br/>
      </w:r>
      <w:r w:rsidRPr="00171BD4">
        <w:rPr>
          <w:rFonts w:ascii="Arial" w:eastAsia="Times New Roman" w:hAnsi="Arial" w:cs="Arial"/>
        </w:rPr>
        <w:br/>
      </w:r>
      <w:r w:rsidRPr="00171BD4">
        <w:rPr>
          <w:rFonts w:ascii="Arial" w:eastAsia="Times New Roman" w:hAnsi="Arial" w:cs="Arial"/>
        </w:rPr>
        <w:lastRenderedPageBreak/>
        <w:t xml:space="preserve">---- </w:t>
      </w:r>
      <w:r w:rsidRPr="00171BD4">
        <w:rPr>
          <w:rFonts w:ascii="Arial" w:eastAsia="Times New Roman" w:hAnsi="Arial" w:cs="Arial"/>
        </w:rPr>
        <w:br/>
      </w:r>
      <w:r w:rsidRPr="00171BD4">
        <w:rPr>
          <w:rFonts w:ascii="Arial" w:eastAsia="Times New Roman" w:hAnsi="Arial" w:cs="Arial"/>
        </w:rPr>
        <w:br/>
        <w:t xml:space="preserve">PERMISSION FOR PERSONAL COMMUNICATION </w:t>
      </w:r>
      <w:r w:rsidRPr="00171BD4">
        <w:rPr>
          <w:rFonts w:ascii="Arial" w:eastAsia="Times New Roman" w:hAnsi="Arial" w:cs="Arial"/>
        </w:rPr>
        <w:br/>
        <w:t xml:space="preserve">Provide written permission from all individuals named in personal communications (oral or written) stating that they agree to be named and that the information cited in the personal communication is accurate. </w:t>
      </w:r>
      <w:r w:rsidRPr="00171BD4">
        <w:rPr>
          <w:rFonts w:ascii="Arial" w:eastAsia="Times New Roman" w:hAnsi="Arial" w:cs="Arial"/>
        </w:rPr>
        <w:br/>
      </w:r>
      <w:r w:rsidRPr="00171BD4">
        <w:rPr>
          <w:rFonts w:ascii="Arial" w:eastAsia="Times New Roman" w:hAnsi="Arial" w:cs="Arial"/>
        </w:rPr>
        <w:br/>
        <w:t xml:space="preserve">REFERENCES </w:t>
      </w:r>
      <w:r w:rsidRPr="00171BD4">
        <w:rPr>
          <w:rFonts w:ascii="Arial" w:eastAsia="Times New Roman" w:hAnsi="Arial" w:cs="Arial"/>
        </w:rPr>
        <w:br/>
        <w:t>See Instructions for Authors (</w:t>
      </w:r>
      <w:hyperlink r:id="rId14" w:history="1">
        <w:r w:rsidRPr="00171BD4">
          <w:rPr>
            <w:rStyle w:val="Hyperlink"/>
            <w:rFonts w:ascii="Arial" w:eastAsia="Times New Roman" w:hAnsi="Arial" w:cs="Arial"/>
          </w:rPr>
          <w:t>https://jamanetwork.com/journals/jamacardiology/pages/instructions-for-authors#SecReferences [jamanetwork.com]</w:t>
        </w:r>
      </w:hyperlink>
      <w:r w:rsidRPr="00171BD4">
        <w:rPr>
          <w:rFonts w:ascii="Arial" w:eastAsia="Times New Roman" w:hAnsi="Arial" w:cs="Arial"/>
        </w:rPr>
        <w:t xml:space="preserve">) for guidance on manuscript reference style and format. </w:t>
      </w:r>
      <w:r w:rsidRPr="00171BD4">
        <w:rPr>
          <w:rFonts w:ascii="Arial" w:eastAsia="Times New Roman" w:hAnsi="Arial" w:cs="Arial"/>
        </w:rPr>
        <w:br/>
      </w:r>
      <w:r w:rsidRPr="00171BD4">
        <w:rPr>
          <w:rFonts w:ascii="Arial" w:eastAsia="Times New Roman" w:hAnsi="Arial" w:cs="Arial"/>
        </w:rPr>
        <w:br/>
      </w:r>
      <w:r w:rsidRPr="00171BD4">
        <w:rPr>
          <w:rFonts w:ascii="Arial" w:eastAsia="Times New Roman" w:hAnsi="Arial" w:cs="Arial"/>
        </w:rPr>
        <w:br/>
        <w:t xml:space="preserve">--TABLES, FIGURES, AND ONLINE SUPPLEMENTAL FILES-- </w:t>
      </w:r>
      <w:r w:rsidRPr="00171BD4">
        <w:rPr>
          <w:rFonts w:ascii="Arial" w:eastAsia="Times New Roman" w:hAnsi="Arial" w:cs="Arial"/>
        </w:rPr>
        <w:br/>
        <w:t xml:space="preserve">Please limit your paper to include a maximum of 5 tables and/or figures, which will be included in the main article. For other tables, figures, and supporting materials that are important to the understanding and interpretation of the manuscript and have not been previously published elsewhere, please provide these materials as a supplemental document for online-only material. If the manuscript is accepted, these materials will be posted online (unedited) at the time of publication, at the discretion of the editors. </w:t>
      </w:r>
      <w:r w:rsidRPr="00171BD4">
        <w:rPr>
          <w:rFonts w:ascii="Arial" w:eastAsia="Times New Roman" w:hAnsi="Arial" w:cs="Arial"/>
        </w:rPr>
        <w:br/>
      </w:r>
      <w:r w:rsidRPr="00171BD4">
        <w:rPr>
          <w:rFonts w:ascii="Arial" w:eastAsia="Times New Roman" w:hAnsi="Arial" w:cs="Arial"/>
        </w:rPr>
        <w:br/>
        <w:t xml:space="preserve">Do not indicate in the text of the manuscript where tables and figures should be placed. </w:t>
      </w:r>
      <w:r w:rsidRPr="00171BD4">
        <w:rPr>
          <w:rFonts w:ascii="Arial" w:eastAsia="Times New Roman" w:hAnsi="Arial" w:cs="Arial"/>
        </w:rPr>
        <w:br/>
      </w:r>
      <w:r w:rsidRPr="00171BD4">
        <w:rPr>
          <w:rFonts w:ascii="Arial" w:eastAsia="Times New Roman" w:hAnsi="Arial" w:cs="Arial"/>
        </w:rPr>
        <w:br/>
        <w:t xml:space="preserve">TABLES </w:t>
      </w:r>
      <w:r w:rsidRPr="00171BD4">
        <w:rPr>
          <w:rFonts w:ascii="Arial" w:eastAsia="Times New Roman" w:hAnsi="Arial" w:cs="Arial"/>
        </w:rPr>
        <w:br/>
      </w:r>
      <w:proofErr w:type="spellStart"/>
      <w:r w:rsidRPr="00171BD4">
        <w:rPr>
          <w:rFonts w:ascii="Arial" w:eastAsia="Times New Roman" w:hAnsi="Arial" w:cs="Arial"/>
        </w:rPr>
        <w:t>Tables</w:t>
      </w:r>
      <w:proofErr w:type="spellEnd"/>
      <w:r w:rsidRPr="00171BD4">
        <w:rPr>
          <w:rFonts w:ascii="Arial" w:eastAsia="Times New Roman" w:hAnsi="Arial" w:cs="Arial"/>
        </w:rPr>
        <w:t xml:space="preserve"> should be constructed in Word using single spacing and the table editor feature and be placed at the end of the manuscript file. Do not embed tables as images in the manuscript file or upload tables in image formats. Each unit of information must be in its own cell. Do not use tabs or spaces to set up tables. See the Table Creation section in the Instructions for Authors at: </w:t>
      </w:r>
      <w:r w:rsidRPr="00171BD4">
        <w:rPr>
          <w:rFonts w:ascii="Arial" w:eastAsia="Times New Roman" w:hAnsi="Arial" w:cs="Arial"/>
        </w:rPr>
        <w:br/>
      </w:r>
      <w:r w:rsidRPr="00171BD4">
        <w:rPr>
          <w:rFonts w:ascii="Arial" w:eastAsia="Times New Roman" w:hAnsi="Arial" w:cs="Arial"/>
        </w:rPr>
        <w:br/>
      </w:r>
      <w:hyperlink r:id="rId15" w:history="1">
        <w:r w:rsidRPr="00171BD4">
          <w:rPr>
            <w:rStyle w:val="Hyperlink"/>
            <w:rFonts w:ascii="Arial" w:eastAsia="Times New Roman" w:hAnsi="Arial" w:cs="Arial"/>
          </w:rPr>
          <w:t>https://jamanetwork.com/journals/jamacardiology/pages/instructions-for-authors#SecTables [jamanetwork.com]</w:t>
        </w:r>
      </w:hyperlink>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t xml:space="preserve">FIGURES </w:t>
      </w:r>
      <w:r w:rsidRPr="00171BD4">
        <w:rPr>
          <w:rFonts w:ascii="Arial" w:eastAsia="Times New Roman" w:hAnsi="Arial" w:cs="Arial"/>
        </w:rPr>
        <w:br/>
        <w:t xml:space="preserve">Please give each figure its own descriptive title of no more than 10-15 words, as well as an explanatory figure legend. Do not submit figures with more than 4 panels unless otherwise justified. </w:t>
      </w:r>
      <w:r w:rsidRPr="00171BD4">
        <w:rPr>
          <w:rFonts w:ascii="Arial" w:eastAsia="Times New Roman" w:hAnsi="Arial" w:cs="Arial"/>
        </w:rPr>
        <w:br/>
      </w:r>
      <w:r w:rsidRPr="00171BD4">
        <w:rPr>
          <w:rFonts w:ascii="Arial" w:eastAsia="Times New Roman" w:hAnsi="Arial" w:cs="Arial"/>
        </w:rPr>
        <w:br/>
        <w:t xml:space="preserve">Each figure should be loaded as a separate high resolution vector file to avoid blurred images. </w:t>
      </w:r>
      <w:r w:rsidRPr="00171BD4">
        <w:rPr>
          <w:rFonts w:ascii="Arial" w:eastAsia="Times New Roman" w:hAnsi="Arial" w:cs="Arial"/>
        </w:rPr>
        <w:br/>
      </w:r>
      <w:r w:rsidRPr="00171BD4">
        <w:rPr>
          <w:rFonts w:ascii="Arial" w:eastAsia="Times New Roman" w:hAnsi="Arial" w:cs="Arial"/>
        </w:rPr>
        <w:br/>
        <w:t xml:space="preserve">See Figure Files Requirements for Publication in the Instructions for Authors at: </w:t>
      </w:r>
      <w:r w:rsidRPr="00171BD4">
        <w:rPr>
          <w:rFonts w:ascii="Arial" w:eastAsia="Times New Roman" w:hAnsi="Arial" w:cs="Arial"/>
        </w:rPr>
        <w:br/>
      </w:r>
      <w:r w:rsidRPr="00171BD4">
        <w:rPr>
          <w:rFonts w:ascii="Arial" w:eastAsia="Times New Roman" w:hAnsi="Arial" w:cs="Arial"/>
        </w:rPr>
        <w:br/>
      </w:r>
      <w:hyperlink r:id="rId16" w:history="1">
        <w:r w:rsidRPr="00171BD4">
          <w:rPr>
            <w:rStyle w:val="Hyperlink"/>
            <w:rFonts w:ascii="Arial" w:eastAsia="Times New Roman" w:hAnsi="Arial" w:cs="Arial"/>
          </w:rPr>
          <w:t>https://jamanetwork.com/journals/jamacardiology/pages/instructions-for-authors [jamanetwork.com]</w:t>
        </w:r>
      </w:hyperlink>
      <w:r w:rsidRPr="00171BD4">
        <w:rPr>
          <w:rFonts w:ascii="Arial" w:eastAsia="Times New Roman" w:hAnsi="Arial" w:cs="Arial"/>
        </w:rPr>
        <w:t xml:space="preserve"># </w:t>
      </w:r>
      <w:r w:rsidRPr="00171BD4">
        <w:rPr>
          <w:rFonts w:ascii="Arial" w:eastAsia="Times New Roman" w:hAnsi="Arial" w:cs="Arial"/>
        </w:rPr>
        <w:br/>
      </w:r>
      <w:proofErr w:type="spellStart"/>
      <w:r w:rsidRPr="00171BD4">
        <w:rPr>
          <w:rFonts w:ascii="Arial" w:eastAsia="Times New Roman" w:hAnsi="Arial" w:cs="Arial"/>
        </w:rPr>
        <w:lastRenderedPageBreak/>
        <w:t>SecFigures</w:t>
      </w:r>
      <w:proofErr w:type="spellEnd"/>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t>IMPORTANT: For all figures displaying bar graphs, line graphs and statistical plots, provide graphs output directly from the software used to create these in an editable VECTOR file format, such as .</w:t>
      </w:r>
      <w:proofErr w:type="spellStart"/>
      <w:r w:rsidRPr="00171BD4">
        <w:rPr>
          <w:rFonts w:ascii="Arial" w:eastAsia="Times New Roman" w:hAnsi="Arial" w:cs="Arial"/>
        </w:rPr>
        <w:t>wmf</w:t>
      </w:r>
      <w:proofErr w:type="spellEnd"/>
      <w:r w:rsidRPr="00171BD4">
        <w:rPr>
          <w:rFonts w:ascii="Arial" w:eastAsia="Times New Roman" w:hAnsi="Arial" w:cs="Arial"/>
        </w:rPr>
        <w:t>, .eps, .pdf, or as an Excel graph, if created in Excel. If you provide .pdf files, be sure that these are in VECTOR file formal, not Raster file format. Raster (picture) files, such as .jpg or .</w:t>
      </w:r>
      <w:proofErr w:type="spellStart"/>
      <w:r w:rsidRPr="00171BD4">
        <w:rPr>
          <w:rFonts w:ascii="Arial" w:eastAsia="Times New Roman" w:hAnsi="Arial" w:cs="Arial"/>
        </w:rPr>
        <w:t>tif</w:t>
      </w:r>
      <w:proofErr w:type="spellEnd"/>
      <w:r w:rsidRPr="00171BD4">
        <w:rPr>
          <w:rFonts w:ascii="Arial" w:eastAsia="Times New Roman" w:hAnsi="Arial" w:cs="Arial"/>
        </w:rPr>
        <w:t xml:space="preserve"> are not acceptable. All statistical graphs in accepted manuscripts are recreated in-house. </w:t>
      </w:r>
      <w:r w:rsidRPr="00171BD4">
        <w:rPr>
          <w:rFonts w:ascii="Arial" w:eastAsia="Times New Roman" w:hAnsi="Arial" w:cs="Arial"/>
        </w:rPr>
        <w:br/>
      </w:r>
    </w:p>
    <w:p w14:paraId="5F2A35AE" w14:textId="77777777" w:rsidR="00B3457D" w:rsidRPr="00171BD4" w:rsidRDefault="00B3457D" w:rsidP="00B3457D">
      <w:pPr>
        <w:rPr>
          <w:rFonts w:ascii="Arial" w:eastAsia="Times New Roman" w:hAnsi="Arial" w:cs="Arial"/>
        </w:rPr>
      </w:pPr>
      <w:r w:rsidRPr="00171BD4">
        <w:rPr>
          <w:rFonts w:ascii="Arial" w:eastAsia="Times New Roman" w:hAnsi="Arial" w:cs="Arial"/>
          <w:highlight w:val="yellow"/>
        </w:rPr>
        <w:t>Byron to make high quality figures.</w:t>
      </w:r>
      <w:r w:rsidRPr="00171BD4">
        <w:rPr>
          <w:rFonts w:ascii="Arial" w:eastAsia="Times New Roman" w:hAnsi="Arial" w:cs="Arial"/>
        </w:rPr>
        <w:t xml:space="preserve"> </w:t>
      </w:r>
    </w:p>
    <w:p w14:paraId="715A2CA0" w14:textId="77777777" w:rsidR="00B3457D" w:rsidRPr="00171BD4" w:rsidRDefault="00B3457D" w:rsidP="00B3457D">
      <w:pPr>
        <w:rPr>
          <w:rFonts w:ascii="Arial" w:eastAsia="Times New Roman" w:hAnsi="Arial" w:cs="Arial"/>
        </w:rPr>
      </w:pPr>
      <w:r w:rsidRPr="00171BD4">
        <w:rPr>
          <w:rFonts w:ascii="Arial" w:eastAsia="Times New Roman" w:hAnsi="Arial" w:cs="Arial"/>
        </w:rPr>
        <w:t xml:space="preserve">Provide axis labels (numbers and units of measure) for all statistical graphs. </w:t>
      </w:r>
      <w:r w:rsidRPr="00171BD4">
        <w:rPr>
          <w:rFonts w:ascii="Arial" w:eastAsia="Times New Roman" w:hAnsi="Arial" w:cs="Arial"/>
        </w:rPr>
        <w:br/>
      </w:r>
      <w:r w:rsidRPr="00171BD4">
        <w:rPr>
          <w:rFonts w:ascii="Arial" w:eastAsia="Times New Roman" w:hAnsi="Arial" w:cs="Arial"/>
        </w:rPr>
        <w:br/>
        <w:t xml:space="preserve">IMPORTANT: Photographs, clinical images, photomicrographs, gel electrophoresis, </w:t>
      </w:r>
      <w:r w:rsidRPr="00171BD4">
        <w:rPr>
          <w:rFonts w:ascii="Arial" w:eastAsia="Times New Roman" w:hAnsi="Arial" w:cs="Arial"/>
        </w:rPr>
        <w:br/>
        <w:t xml:space="preserve">and the like that include labels, arrows, or other markers must be submitted in 2 versions: one version with the markers and one without. Provide an explanation for all labels, arrows, or other markers in the figure legend. The Figure field in the File Description tab of the manuscript submission form allows for uploading of 2 versions of the same figure. </w:t>
      </w:r>
      <w:r w:rsidRPr="00171BD4">
        <w:rPr>
          <w:rFonts w:ascii="Arial" w:eastAsia="Times New Roman" w:hAnsi="Arial" w:cs="Arial"/>
        </w:rPr>
        <w:br/>
      </w:r>
      <w:r w:rsidRPr="00171BD4">
        <w:rPr>
          <w:rFonts w:ascii="Arial" w:eastAsia="Times New Roman" w:hAnsi="Arial" w:cs="Arial"/>
        </w:rPr>
        <w:br/>
        <w:t xml:space="preserve">Provide axis labels (numbers and units of measure) for all statistical graphs. </w:t>
      </w:r>
      <w:r w:rsidRPr="00171BD4">
        <w:rPr>
          <w:rFonts w:ascii="Arial" w:eastAsia="Times New Roman" w:hAnsi="Arial" w:cs="Arial"/>
        </w:rPr>
        <w:br/>
      </w:r>
      <w:r w:rsidRPr="00171BD4">
        <w:rPr>
          <w:rFonts w:ascii="Arial" w:eastAsia="Times New Roman" w:hAnsi="Arial" w:cs="Arial"/>
        </w:rPr>
        <w:br/>
        <w:t xml:space="preserve">ONLINE SUPPLEMENTAL FILES </w:t>
      </w:r>
      <w:r w:rsidRPr="00171BD4">
        <w:rPr>
          <w:rFonts w:ascii="Arial" w:eastAsia="Times New Roman" w:hAnsi="Arial" w:cs="Arial"/>
        </w:rPr>
        <w:br/>
        <w:t>Online-only material should be submitted in a single Word document with pages numbered consecutively. Each element included in the online-only material should be cited in the text of the main manuscript (</w:t>
      </w:r>
      <w:proofErr w:type="spellStart"/>
      <w:r w:rsidRPr="00171BD4">
        <w:rPr>
          <w:rFonts w:ascii="Arial" w:eastAsia="Times New Roman" w:hAnsi="Arial" w:cs="Arial"/>
        </w:rPr>
        <w:t>eg</w:t>
      </w:r>
      <w:proofErr w:type="spellEnd"/>
      <w:r w:rsidRPr="00171BD4">
        <w:rPr>
          <w:rFonts w:ascii="Arial" w:eastAsia="Times New Roman" w:hAnsi="Arial" w:cs="Arial"/>
        </w:rPr>
        <w:t xml:space="preserve">, </w:t>
      </w:r>
      <w:proofErr w:type="spellStart"/>
      <w:r w:rsidRPr="00171BD4">
        <w:rPr>
          <w:rFonts w:ascii="Arial" w:eastAsia="Times New Roman" w:hAnsi="Arial" w:cs="Arial"/>
        </w:rPr>
        <w:t>eTable</w:t>
      </w:r>
      <w:proofErr w:type="spellEnd"/>
      <w:r w:rsidRPr="00171BD4">
        <w:rPr>
          <w:rFonts w:ascii="Arial" w:eastAsia="Times New Roman" w:hAnsi="Arial" w:cs="Arial"/>
        </w:rPr>
        <w:t xml:space="preserve"> in the Supplement) and numbered in order of citation in the text (</w:t>
      </w:r>
      <w:proofErr w:type="spellStart"/>
      <w:r w:rsidRPr="00171BD4">
        <w:rPr>
          <w:rFonts w:ascii="Arial" w:eastAsia="Times New Roman" w:hAnsi="Arial" w:cs="Arial"/>
        </w:rPr>
        <w:t>eg</w:t>
      </w:r>
      <w:proofErr w:type="spellEnd"/>
      <w:r w:rsidRPr="00171BD4">
        <w:rPr>
          <w:rFonts w:ascii="Arial" w:eastAsia="Times New Roman" w:hAnsi="Arial" w:cs="Arial"/>
        </w:rPr>
        <w:t xml:space="preserve">, </w:t>
      </w:r>
      <w:proofErr w:type="spellStart"/>
      <w:r w:rsidRPr="00171BD4">
        <w:rPr>
          <w:rFonts w:ascii="Arial" w:eastAsia="Times New Roman" w:hAnsi="Arial" w:cs="Arial"/>
        </w:rPr>
        <w:t>eTable</w:t>
      </w:r>
      <w:proofErr w:type="spellEnd"/>
      <w:r w:rsidRPr="00171BD4">
        <w:rPr>
          <w:rFonts w:ascii="Arial" w:eastAsia="Times New Roman" w:hAnsi="Arial" w:cs="Arial"/>
        </w:rPr>
        <w:t xml:space="preserve"> 1, </w:t>
      </w:r>
      <w:proofErr w:type="spellStart"/>
      <w:r w:rsidRPr="00171BD4">
        <w:rPr>
          <w:rFonts w:ascii="Arial" w:eastAsia="Times New Roman" w:hAnsi="Arial" w:cs="Arial"/>
        </w:rPr>
        <w:t>eTable</w:t>
      </w:r>
      <w:proofErr w:type="spellEnd"/>
      <w:r w:rsidRPr="00171BD4">
        <w:rPr>
          <w:rFonts w:ascii="Arial" w:eastAsia="Times New Roman" w:hAnsi="Arial" w:cs="Arial"/>
        </w:rPr>
        <w:t xml:space="preserve"> 2, </w:t>
      </w:r>
      <w:proofErr w:type="spellStart"/>
      <w:r w:rsidRPr="00171BD4">
        <w:rPr>
          <w:rFonts w:ascii="Arial" w:eastAsia="Times New Roman" w:hAnsi="Arial" w:cs="Arial"/>
        </w:rPr>
        <w:t>eFigure</w:t>
      </w:r>
      <w:proofErr w:type="spellEnd"/>
      <w:r w:rsidRPr="00171BD4">
        <w:rPr>
          <w:rFonts w:ascii="Arial" w:eastAsia="Times New Roman" w:hAnsi="Arial" w:cs="Arial"/>
        </w:rPr>
        <w:t xml:space="preserve"> 1, </w:t>
      </w:r>
      <w:proofErr w:type="spellStart"/>
      <w:r w:rsidRPr="00171BD4">
        <w:rPr>
          <w:rFonts w:ascii="Arial" w:eastAsia="Times New Roman" w:hAnsi="Arial" w:cs="Arial"/>
        </w:rPr>
        <w:t>eFigure</w:t>
      </w:r>
      <w:proofErr w:type="spellEnd"/>
      <w:r w:rsidRPr="00171BD4">
        <w:rPr>
          <w:rFonts w:ascii="Arial" w:eastAsia="Times New Roman" w:hAnsi="Arial" w:cs="Arial"/>
        </w:rPr>
        <w:t xml:space="preserve"> 2, </w:t>
      </w:r>
      <w:proofErr w:type="spellStart"/>
      <w:r w:rsidRPr="00171BD4">
        <w:rPr>
          <w:rFonts w:ascii="Arial" w:eastAsia="Times New Roman" w:hAnsi="Arial" w:cs="Arial"/>
        </w:rPr>
        <w:t>eMethods</w:t>
      </w:r>
      <w:proofErr w:type="spellEnd"/>
      <w:r w:rsidRPr="00171BD4">
        <w:rPr>
          <w:rFonts w:ascii="Arial" w:eastAsia="Times New Roman" w:hAnsi="Arial" w:cs="Arial"/>
        </w:rPr>
        <w:t xml:space="preserve">). The first page of the online-only document should list the number and title of each element included in the document. </w:t>
      </w:r>
      <w:r w:rsidRPr="00171BD4">
        <w:rPr>
          <w:rFonts w:ascii="Arial" w:eastAsia="Times New Roman" w:hAnsi="Arial" w:cs="Arial"/>
        </w:rPr>
        <w:br/>
      </w:r>
      <w:r w:rsidRPr="00171BD4">
        <w:rPr>
          <w:rFonts w:ascii="Arial" w:eastAsia="Times New Roman" w:hAnsi="Arial" w:cs="Arial"/>
        </w:rPr>
        <w:br/>
        <w:t xml:space="preserve">For additional instructions for preparing online-only materials, please see guidelines for Online-Only Supplements at: </w:t>
      </w:r>
      <w:r w:rsidRPr="00171BD4">
        <w:rPr>
          <w:rFonts w:ascii="Arial" w:eastAsia="Times New Roman" w:hAnsi="Arial" w:cs="Arial"/>
        </w:rPr>
        <w:br/>
      </w:r>
      <w:r w:rsidRPr="00171BD4">
        <w:rPr>
          <w:rFonts w:ascii="Arial" w:eastAsia="Times New Roman" w:hAnsi="Arial" w:cs="Arial"/>
        </w:rPr>
        <w:br/>
      </w:r>
      <w:hyperlink r:id="rId17" w:history="1">
        <w:r w:rsidRPr="00171BD4">
          <w:rPr>
            <w:rStyle w:val="Hyperlink"/>
            <w:rFonts w:ascii="Arial" w:eastAsia="Times New Roman" w:hAnsi="Arial" w:cs="Arial"/>
          </w:rPr>
          <w:t>https://jamanetwork.com/journals/jamacardiology/pages/instructions-for-authors#SecOnline-OnlySupplementsandMultimedia [jamanetwork.com]</w:t>
        </w:r>
      </w:hyperlink>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r>
      <w:r w:rsidRPr="00171BD4">
        <w:rPr>
          <w:rFonts w:ascii="Arial" w:eastAsia="Times New Roman" w:hAnsi="Arial" w:cs="Arial"/>
        </w:rPr>
        <w:br/>
        <w:t xml:space="preserve">EDITOR'S SPECIFIC COMMENTS: </w:t>
      </w:r>
      <w:r w:rsidRPr="00171BD4">
        <w:rPr>
          <w:rFonts w:ascii="Arial" w:eastAsia="Times New Roman" w:hAnsi="Arial" w:cs="Arial"/>
        </w:rPr>
        <w:br/>
      </w:r>
      <w:r w:rsidRPr="00171BD4">
        <w:rPr>
          <w:rFonts w:ascii="Arial" w:eastAsia="Times New Roman" w:hAnsi="Arial" w:cs="Arial"/>
        </w:rPr>
        <w:br/>
        <w:t xml:space="preserve">Thank you for the submission of this important extended follow-up of the SPRINT trial. The editors are very interested in the reporting of these findings. </w:t>
      </w:r>
      <w:r w:rsidRPr="00171BD4">
        <w:rPr>
          <w:rFonts w:ascii="Arial" w:eastAsia="Times New Roman" w:hAnsi="Arial" w:cs="Arial"/>
        </w:rPr>
        <w:br/>
      </w:r>
      <w:r w:rsidRPr="00171BD4">
        <w:rPr>
          <w:rFonts w:ascii="Arial" w:eastAsia="Times New Roman" w:hAnsi="Arial" w:cs="Arial"/>
        </w:rPr>
        <w:br/>
        <w:t xml:space="preserve">Please respond to the reviewer comments. If feasible, please provide information on BP medications over time in the EHR cohort, or if not, include as a limitation. To better provide better context to the differences during the trial in SBP between the EHR recorded BP and trial </w:t>
      </w:r>
      <w:r w:rsidRPr="00171BD4">
        <w:rPr>
          <w:rFonts w:ascii="Arial" w:eastAsia="Times New Roman" w:hAnsi="Arial" w:cs="Arial"/>
        </w:rPr>
        <w:lastRenderedPageBreak/>
        <w:t xml:space="preserve">recorded blood pressures please include a brief mention regarding the measurement approach for trial recorded BP. </w:t>
      </w:r>
    </w:p>
    <w:p w14:paraId="2B6EDCDA" w14:textId="77777777" w:rsidR="00B3457D" w:rsidRPr="00171BD4" w:rsidRDefault="00B3457D" w:rsidP="00B3457D">
      <w:pPr>
        <w:rPr>
          <w:rFonts w:ascii="Arial" w:eastAsia="Times New Roman" w:hAnsi="Arial" w:cs="Arial"/>
        </w:rPr>
      </w:pPr>
      <w:r w:rsidRPr="00171BD4">
        <w:rPr>
          <w:rFonts w:ascii="Arial" w:eastAsia="Times New Roman" w:hAnsi="Arial" w:cs="Arial"/>
          <w:highlight w:val="yellow"/>
        </w:rPr>
        <w:t>Add BP measurement approach to the text (Nick to do). Otherwise, add a discussion of these limitations to the discussion.</w:t>
      </w:r>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t xml:space="preserve">Some clarification as to whether patients continued to be followed by same clinicians and same health care systems as the during trial phase would be useful or if this information is not available, please note as a limitation. </w:t>
      </w:r>
    </w:p>
    <w:p w14:paraId="571B723B" w14:textId="77777777" w:rsidR="00B3457D" w:rsidRPr="00171BD4" w:rsidRDefault="00B3457D" w:rsidP="00B3457D">
      <w:pPr>
        <w:rPr>
          <w:rFonts w:ascii="Arial" w:eastAsia="Times New Roman" w:hAnsi="Arial" w:cs="Arial"/>
        </w:rPr>
      </w:pPr>
      <w:r w:rsidRPr="00171BD4">
        <w:rPr>
          <w:rFonts w:ascii="Arial" w:eastAsia="Times New Roman" w:hAnsi="Arial" w:cs="Arial"/>
          <w:highlight w:val="yellow"/>
        </w:rPr>
        <w:t>Add data on availability over time of BPs by site by arm. Might stratify by VA versus not-VA. We don’t know about contact with specific clinicians. Mention as limitation.</w:t>
      </w:r>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t xml:space="preserve">Please also considering including the limitation that non-fatal cardiovascular events were not available for analysis. </w:t>
      </w:r>
    </w:p>
    <w:p w14:paraId="55EE6F8E" w14:textId="16EA5AA8" w:rsidR="008915C2" w:rsidRPr="00171BD4" w:rsidRDefault="00B3457D" w:rsidP="00B3457D">
      <w:pPr>
        <w:rPr>
          <w:rFonts w:ascii="Arial" w:eastAsia="Times New Roman" w:hAnsi="Arial" w:cs="Arial"/>
        </w:rPr>
      </w:pPr>
      <w:r w:rsidRPr="00171BD4">
        <w:rPr>
          <w:rFonts w:ascii="Arial" w:eastAsia="Times New Roman" w:hAnsi="Arial" w:cs="Arial"/>
          <w:highlight w:val="yellow"/>
        </w:rPr>
        <w:t>Add as limitation.</w:t>
      </w:r>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r>
      <w:proofErr w:type="spellStart"/>
      <w:r w:rsidRPr="00171BD4">
        <w:rPr>
          <w:rFonts w:ascii="Arial" w:eastAsia="Times New Roman" w:hAnsi="Arial" w:cs="Arial"/>
        </w:rPr>
        <w:t>eTable</w:t>
      </w:r>
      <w:proofErr w:type="spellEnd"/>
      <w:r w:rsidRPr="00171BD4">
        <w:rPr>
          <w:rFonts w:ascii="Arial" w:eastAsia="Times New Roman" w:hAnsi="Arial" w:cs="Arial"/>
        </w:rPr>
        <w:t xml:space="preserve"> 2 or 3 would be a nice addition to the main manuscript and could change places with either Figure 2 or 4. </w:t>
      </w:r>
    </w:p>
    <w:p w14:paraId="41B1BE96" w14:textId="77777777" w:rsidR="008915C2" w:rsidRDefault="00B3457D" w:rsidP="00B3457D">
      <w:pPr>
        <w:rPr>
          <w:ins w:id="50" w:author="Byron C Jaeger" w:date="2022-06-02T17:13:00Z"/>
          <w:rFonts w:ascii="Arial" w:eastAsia="Times New Roman" w:hAnsi="Arial" w:cs="Arial"/>
        </w:rPr>
      </w:pPr>
      <w:r w:rsidRPr="00171BD4">
        <w:rPr>
          <w:rFonts w:ascii="Arial" w:eastAsia="Times New Roman" w:hAnsi="Arial" w:cs="Arial"/>
          <w:highlight w:val="yellow"/>
        </w:rPr>
        <w:t>Byron, any preference on which figures we swap?</w:t>
      </w:r>
    </w:p>
    <w:p w14:paraId="63F19030" w14:textId="096A7B1B" w:rsidR="00B3457D" w:rsidRPr="00171BD4" w:rsidRDefault="008915C2" w:rsidP="00B3457D">
      <w:pPr>
        <w:rPr>
          <w:rFonts w:ascii="Arial" w:eastAsia="Times New Roman" w:hAnsi="Arial" w:cs="Arial"/>
        </w:rPr>
      </w:pPr>
      <w:ins w:id="51" w:author="Byron C Jaeger" w:date="2022-06-02T17:13:00Z">
        <w:r>
          <w:rPr>
            <w:rFonts w:ascii="Arial" w:eastAsia="Times New Roman" w:hAnsi="Arial" w:cs="Arial"/>
          </w:rPr>
          <w:t>My vote is to move Figure 2 to t</w:t>
        </w:r>
      </w:ins>
      <w:ins w:id="52" w:author="Byron C Jaeger" w:date="2022-06-02T17:14:00Z">
        <w:r>
          <w:rPr>
            <w:rFonts w:ascii="Arial" w:eastAsia="Times New Roman" w:hAnsi="Arial" w:cs="Arial"/>
          </w:rPr>
          <w:t xml:space="preserve">he supplement. </w:t>
        </w:r>
      </w:ins>
      <w:r w:rsidR="00B3457D" w:rsidRPr="00171BD4">
        <w:rPr>
          <w:rFonts w:ascii="Arial" w:eastAsia="Times New Roman" w:hAnsi="Arial" w:cs="Arial"/>
        </w:rPr>
        <w:br/>
      </w:r>
      <w:r w:rsidR="00B3457D" w:rsidRPr="00171BD4">
        <w:rPr>
          <w:rFonts w:ascii="Arial" w:eastAsia="Times New Roman" w:hAnsi="Arial" w:cs="Arial"/>
        </w:rPr>
        <w:br/>
        <w:t xml:space="preserve">REVIEWER COMMENTS: </w:t>
      </w:r>
      <w:r w:rsidR="00B3457D" w:rsidRPr="00171BD4">
        <w:rPr>
          <w:rFonts w:ascii="Arial" w:eastAsia="Times New Roman" w:hAnsi="Arial" w:cs="Arial"/>
        </w:rPr>
        <w:br/>
        <w:t xml:space="preserve">If the reviewers have opted to reveal their identity, please refrain from contacting them directly. </w:t>
      </w:r>
      <w:r w:rsidR="00B3457D" w:rsidRPr="00171BD4">
        <w:rPr>
          <w:rFonts w:ascii="Arial" w:eastAsia="Times New Roman" w:hAnsi="Arial" w:cs="Arial"/>
        </w:rPr>
        <w:br/>
      </w:r>
      <w:r w:rsidR="00B3457D" w:rsidRPr="00171BD4">
        <w:rPr>
          <w:rFonts w:ascii="Arial" w:eastAsia="Times New Roman" w:hAnsi="Arial" w:cs="Arial"/>
        </w:rPr>
        <w:br/>
        <w:t xml:space="preserve">The following individuals involved in review of your submission have agreed to reveal their identity: </w:t>
      </w:r>
      <w:proofErr w:type="spellStart"/>
      <w:r w:rsidR="00B3457D" w:rsidRPr="00171BD4">
        <w:rPr>
          <w:rFonts w:ascii="Arial" w:eastAsia="Times New Roman" w:hAnsi="Arial" w:cs="Arial"/>
        </w:rPr>
        <w:t>Sripal</w:t>
      </w:r>
      <w:proofErr w:type="spellEnd"/>
      <w:r w:rsidR="00B3457D" w:rsidRPr="00171BD4">
        <w:rPr>
          <w:rFonts w:ascii="Arial" w:eastAsia="Times New Roman" w:hAnsi="Arial" w:cs="Arial"/>
        </w:rPr>
        <w:t xml:space="preserve"> Bangalore (Reviewer #2); Daniel W Jones (Reviewer #3). </w:t>
      </w:r>
      <w:r w:rsidR="00B3457D" w:rsidRPr="00171BD4">
        <w:rPr>
          <w:rFonts w:ascii="Arial" w:eastAsia="Times New Roman" w:hAnsi="Arial" w:cs="Arial"/>
        </w:rPr>
        <w:br/>
      </w:r>
      <w:r w:rsidR="00B3457D" w:rsidRPr="00171BD4">
        <w:rPr>
          <w:rFonts w:ascii="Arial" w:eastAsia="Times New Roman" w:hAnsi="Arial" w:cs="Arial"/>
        </w:rPr>
        <w:br/>
      </w:r>
      <w:r w:rsidR="00B3457D" w:rsidRPr="00171BD4">
        <w:rPr>
          <w:rFonts w:ascii="Arial" w:eastAsia="Times New Roman" w:hAnsi="Arial" w:cs="Arial"/>
        </w:rPr>
        <w:br/>
        <w:t xml:space="preserve">Reviewer #2 (Remarks to the Author (Required)): </w:t>
      </w:r>
      <w:r w:rsidR="00B3457D" w:rsidRPr="00171BD4">
        <w:rPr>
          <w:rFonts w:ascii="Arial" w:eastAsia="Times New Roman" w:hAnsi="Arial" w:cs="Arial"/>
        </w:rPr>
        <w:br/>
      </w:r>
      <w:r w:rsidR="00B3457D" w:rsidRPr="00171BD4">
        <w:rPr>
          <w:rFonts w:ascii="Arial" w:eastAsia="Times New Roman" w:hAnsi="Arial" w:cs="Arial"/>
        </w:rPr>
        <w:br/>
        <w:t xml:space="preserve">This is the long term follow-up of the SPRINT trial. The study found that the beneficial effect of intensive BP control did not persist long-term. IN addition, there was an increase in BP in patients who were randomized to intensive control. The manuscript is important and emphasizes the lack of a legacy effect and the need to maintain adequate BP control. I have the below comments </w:t>
      </w:r>
    </w:p>
    <w:p w14:paraId="45357C05" w14:textId="77777777" w:rsidR="00B3457D" w:rsidRPr="00171BD4" w:rsidRDefault="00B3457D" w:rsidP="00B3457D">
      <w:pPr>
        <w:rPr>
          <w:rFonts w:ascii="Arial" w:eastAsia="Times New Roman" w:hAnsi="Arial" w:cs="Arial"/>
        </w:rPr>
      </w:pPr>
      <w:r w:rsidRPr="00171BD4">
        <w:rPr>
          <w:rFonts w:ascii="Arial" w:eastAsia="Times New Roman" w:hAnsi="Arial" w:cs="Arial"/>
        </w:rPr>
        <w:t xml:space="preserve">Please move </w:t>
      </w:r>
      <w:proofErr w:type="spellStart"/>
      <w:r w:rsidRPr="00171BD4">
        <w:rPr>
          <w:rFonts w:ascii="Arial" w:eastAsia="Times New Roman" w:hAnsi="Arial" w:cs="Arial"/>
        </w:rPr>
        <w:t>eFIgure</w:t>
      </w:r>
      <w:proofErr w:type="spellEnd"/>
      <w:r w:rsidRPr="00171BD4">
        <w:rPr>
          <w:rFonts w:ascii="Arial" w:eastAsia="Times New Roman" w:hAnsi="Arial" w:cs="Arial"/>
        </w:rPr>
        <w:t xml:space="preserve"> 2 to the main manuscript as that is one of the main findings of the paper. </w:t>
      </w:r>
      <w:r w:rsidRPr="00171BD4">
        <w:rPr>
          <w:rFonts w:ascii="Arial" w:eastAsia="Times New Roman" w:hAnsi="Arial" w:cs="Arial"/>
        </w:rPr>
        <w:br/>
      </w:r>
      <w:r w:rsidRPr="00171BD4">
        <w:rPr>
          <w:rFonts w:ascii="Arial" w:eastAsia="Times New Roman" w:hAnsi="Arial" w:cs="Arial"/>
          <w:highlight w:val="yellow"/>
        </w:rPr>
        <w:t>Will do.</w:t>
      </w:r>
      <w:r w:rsidRPr="00171BD4">
        <w:rPr>
          <w:rFonts w:ascii="Arial" w:eastAsia="Times New Roman" w:hAnsi="Arial" w:cs="Arial"/>
        </w:rPr>
        <w:t xml:space="preserve"> </w:t>
      </w:r>
    </w:p>
    <w:p w14:paraId="2FE3ABF3" w14:textId="77777777" w:rsidR="00B3457D" w:rsidRPr="00171BD4" w:rsidRDefault="00B3457D" w:rsidP="00B3457D">
      <w:pPr>
        <w:rPr>
          <w:rFonts w:ascii="Arial" w:eastAsia="Times New Roman" w:hAnsi="Arial" w:cs="Arial"/>
        </w:rPr>
      </w:pPr>
      <w:r w:rsidRPr="00171BD4">
        <w:rPr>
          <w:rFonts w:ascii="Arial" w:eastAsia="Times New Roman" w:hAnsi="Arial" w:cs="Arial"/>
        </w:rPr>
        <w:t xml:space="preserve">Page 8. “Adults randomized to intensive treatment who were &lt;75 years of age, men, non-black, without CKD, or with cognitive function &gt;10th percentile had a lower CVD mortality risk during the trial phase compared to their counterparts randomized to standard treatment”. The </w:t>
      </w:r>
      <w:r w:rsidRPr="00171BD4">
        <w:rPr>
          <w:rFonts w:ascii="Arial" w:eastAsia="Times New Roman" w:hAnsi="Arial" w:cs="Arial"/>
        </w:rPr>
        <w:lastRenderedPageBreak/>
        <w:t xml:space="preserve">interaction P-values for this analysis is not significant for any subgroup. The statement is not supported by the data. Please revise or delete </w:t>
      </w:r>
    </w:p>
    <w:p w14:paraId="4C4864D7" w14:textId="6C2813D2" w:rsidR="00B3457D" w:rsidRPr="00171BD4" w:rsidRDefault="00B3457D" w:rsidP="00B3457D">
      <w:pPr>
        <w:rPr>
          <w:rFonts w:ascii="Arial" w:eastAsia="Times New Roman" w:hAnsi="Arial" w:cs="Arial"/>
        </w:rPr>
      </w:pPr>
      <w:r w:rsidRPr="00171BD4">
        <w:rPr>
          <w:rFonts w:ascii="Arial" w:eastAsia="Times New Roman" w:hAnsi="Arial" w:cs="Arial"/>
          <w:highlight w:val="yellow"/>
        </w:rPr>
        <w:t>Check this sentence.</w:t>
      </w:r>
      <w:r w:rsidRPr="00171BD4">
        <w:rPr>
          <w:rFonts w:ascii="Arial" w:eastAsia="Times New Roman" w:hAnsi="Arial" w:cs="Arial"/>
        </w:rPr>
        <w:t xml:space="preserve"> </w:t>
      </w:r>
      <w:ins w:id="53" w:author="Byron C Jaeger" w:date="2022-06-02T17:40:00Z">
        <w:r w:rsidR="002361FE">
          <w:rPr>
            <w:rFonts w:ascii="Arial" w:eastAsia="Times New Roman" w:hAnsi="Arial" w:cs="Arial"/>
          </w:rPr>
          <w:t>This sentence is commenting on the treatment effect</w:t>
        </w:r>
      </w:ins>
      <w:ins w:id="54" w:author="Byron C Jaeger" w:date="2022-06-02T17:44:00Z">
        <w:r w:rsidR="002361FE">
          <w:rPr>
            <w:rFonts w:ascii="Arial" w:eastAsia="Times New Roman" w:hAnsi="Arial" w:cs="Arial"/>
          </w:rPr>
          <w:t xml:space="preserve"> but I</w:t>
        </w:r>
      </w:ins>
      <w:ins w:id="55" w:author="Byron C Jaeger" w:date="2022-06-02T17:45:00Z">
        <w:r w:rsidR="002361FE">
          <w:rPr>
            <w:rFonts w:ascii="Arial" w:eastAsia="Times New Roman" w:hAnsi="Arial" w:cs="Arial"/>
          </w:rPr>
          <w:t>’m not sure why it went into the subgroups</w:t>
        </w:r>
      </w:ins>
      <w:ins w:id="56" w:author="Byron C Jaeger" w:date="2022-06-02T17:40:00Z">
        <w:r w:rsidR="002361FE">
          <w:rPr>
            <w:rFonts w:ascii="Arial" w:eastAsia="Times New Roman" w:hAnsi="Arial" w:cs="Arial"/>
          </w:rPr>
          <w:t>. To clarify, we could say “</w:t>
        </w:r>
      </w:ins>
      <w:ins w:id="57" w:author="Byron C Jaeger" w:date="2022-06-02T17:41:00Z">
        <w:r w:rsidR="002361FE" w:rsidRPr="00171BD4">
          <w:rPr>
            <w:rFonts w:ascii="Arial" w:eastAsia="Times New Roman" w:hAnsi="Arial" w:cs="Arial"/>
          </w:rPr>
          <w:t xml:space="preserve">Adults randomized to intensive </w:t>
        </w:r>
        <w:r w:rsidR="002361FE">
          <w:rPr>
            <w:rFonts w:ascii="Arial" w:eastAsia="Times New Roman" w:hAnsi="Arial" w:cs="Arial"/>
          </w:rPr>
          <w:t xml:space="preserve">versus standard </w:t>
        </w:r>
        <w:r w:rsidR="002361FE" w:rsidRPr="00171BD4">
          <w:rPr>
            <w:rFonts w:ascii="Arial" w:eastAsia="Times New Roman" w:hAnsi="Arial" w:cs="Arial"/>
          </w:rPr>
          <w:t xml:space="preserve">treatment </w:t>
        </w:r>
        <w:r w:rsidR="002361FE">
          <w:rPr>
            <w:rFonts w:ascii="Arial" w:eastAsia="Times New Roman" w:hAnsi="Arial" w:cs="Arial"/>
          </w:rPr>
          <w:t>had</w:t>
        </w:r>
        <w:r w:rsidR="002361FE" w:rsidRPr="00171BD4">
          <w:rPr>
            <w:rFonts w:ascii="Arial" w:eastAsia="Times New Roman" w:hAnsi="Arial" w:cs="Arial"/>
          </w:rPr>
          <w:t xml:space="preserve"> </w:t>
        </w:r>
        <w:r w:rsidR="002361FE">
          <w:rPr>
            <w:rFonts w:ascii="Arial" w:eastAsia="Times New Roman" w:hAnsi="Arial" w:cs="Arial"/>
          </w:rPr>
          <w:t xml:space="preserve">lower </w:t>
        </w:r>
        <w:r w:rsidR="002361FE" w:rsidRPr="00171BD4">
          <w:rPr>
            <w:rFonts w:ascii="Arial" w:eastAsia="Times New Roman" w:hAnsi="Arial" w:cs="Arial"/>
          </w:rPr>
          <w:t>CVD mortality during the trial phase</w:t>
        </w:r>
      </w:ins>
      <w:ins w:id="58" w:author="Byron C Jaeger" w:date="2022-06-02T17:40:00Z">
        <w:r w:rsidR="002361FE">
          <w:rPr>
            <w:rFonts w:ascii="Arial" w:eastAsia="Times New Roman" w:hAnsi="Arial" w:cs="Arial"/>
          </w:rPr>
          <w:t>”</w:t>
        </w:r>
      </w:ins>
    </w:p>
    <w:p w14:paraId="10516499" w14:textId="77777777" w:rsidR="00B3457D" w:rsidRPr="00171BD4" w:rsidRDefault="00B3457D" w:rsidP="00B3457D">
      <w:pPr>
        <w:rPr>
          <w:rFonts w:ascii="Arial" w:eastAsia="Times New Roman" w:hAnsi="Arial" w:cs="Arial"/>
        </w:rPr>
      </w:pPr>
      <w:r w:rsidRPr="00171BD4">
        <w:rPr>
          <w:rFonts w:ascii="Arial" w:eastAsia="Times New Roman" w:hAnsi="Arial" w:cs="Arial"/>
        </w:rPr>
        <w:t xml:space="preserve">The BP results are interesting although the major limitation is the fact that this is only 30% of the entire cohort. The achieved mean SBP at 1 year reported in the trial main publication was 136 vs. 121 mm Hg. The numbers reported at 5 years in the EHR cohort was 139 vs. 133. While sampling may account for some of this, I suspect that this is mainly the difference in AOBP vs. office BP which has been the main debate since SPRINT. I believe this is an important finding and should warrant some discussion at least. </w:t>
      </w:r>
    </w:p>
    <w:p w14:paraId="1D8D08EB" w14:textId="77777777" w:rsidR="00B3457D" w:rsidRPr="00171BD4" w:rsidRDefault="00B3457D" w:rsidP="00B3457D">
      <w:pPr>
        <w:rPr>
          <w:rFonts w:ascii="Arial" w:eastAsia="Times New Roman" w:hAnsi="Arial" w:cs="Arial"/>
        </w:rPr>
      </w:pPr>
      <w:r w:rsidRPr="00171BD4">
        <w:rPr>
          <w:rFonts w:ascii="Arial" w:eastAsia="Times New Roman" w:hAnsi="Arial" w:cs="Arial"/>
          <w:highlight w:val="yellow"/>
        </w:rPr>
        <w:t>Craft some text around this. Largely can reference our original study (Drawz et al in JAMA Int Med) that looks at concordance in the trial vs the EHR readings.</w:t>
      </w:r>
      <w:r w:rsidRPr="00171BD4">
        <w:rPr>
          <w:rFonts w:ascii="Arial" w:eastAsia="Times New Roman" w:hAnsi="Arial" w:cs="Arial"/>
        </w:rPr>
        <w:t xml:space="preserve">  </w:t>
      </w:r>
    </w:p>
    <w:p w14:paraId="469BCFDA" w14:textId="77777777" w:rsidR="00B3457D" w:rsidRPr="00171BD4" w:rsidRDefault="00B3457D" w:rsidP="00B3457D">
      <w:pPr>
        <w:rPr>
          <w:rFonts w:ascii="Arial" w:eastAsia="Times New Roman" w:hAnsi="Arial" w:cs="Arial"/>
        </w:rPr>
      </w:pPr>
      <w:r w:rsidRPr="00171BD4">
        <w:rPr>
          <w:rFonts w:ascii="Arial" w:eastAsia="Times New Roman" w:hAnsi="Arial" w:cs="Arial"/>
        </w:rPr>
        <w:t xml:space="preserve">Was there data available from EHR on the number of antihypertensive </w:t>
      </w:r>
      <w:proofErr w:type="gramStart"/>
      <w:r w:rsidRPr="00171BD4">
        <w:rPr>
          <w:rFonts w:ascii="Arial" w:eastAsia="Times New Roman" w:hAnsi="Arial" w:cs="Arial"/>
        </w:rPr>
        <w:t>agents</w:t>
      </w:r>
      <w:proofErr w:type="gramEnd"/>
      <w:r w:rsidRPr="00171BD4">
        <w:rPr>
          <w:rFonts w:ascii="Arial" w:eastAsia="Times New Roman" w:hAnsi="Arial" w:cs="Arial"/>
        </w:rPr>
        <w:t xml:space="preserve"> patients were on and the changes from trial phase to observational phase? Was the creep up of BP based on down titration of meds, decreased compliance or natural history of increased BP with age? </w:t>
      </w:r>
      <w:r w:rsidRPr="00171BD4">
        <w:rPr>
          <w:rFonts w:ascii="Arial" w:eastAsia="Times New Roman" w:hAnsi="Arial" w:cs="Arial"/>
        </w:rPr>
        <w:br/>
      </w:r>
      <w:r w:rsidRPr="00171BD4">
        <w:rPr>
          <w:rFonts w:ascii="Arial" w:eastAsia="Times New Roman" w:hAnsi="Arial" w:cs="Arial"/>
          <w:highlight w:val="yellow"/>
        </w:rPr>
        <w:t>Admit we don’t have good data on this. Only have meds in VA, and even then, figuring out does it tough. Add paragraph to discussion acknowledging this limitation, and asking the question of what caused the BP rise in the intensive group as an important area for future research.</w:t>
      </w:r>
      <w:r w:rsidRPr="00171BD4">
        <w:rPr>
          <w:rFonts w:ascii="Arial" w:eastAsia="Times New Roman" w:hAnsi="Arial" w:cs="Arial"/>
        </w:rPr>
        <w:t xml:space="preserve"> </w:t>
      </w:r>
    </w:p>
    <w:p w14:paraId="6281A5AD" w14:textId="77777777" w:rsidR="00B3457D" w:rsidRPr="00171BD4" w:rsidRDefault="00B3457D" w:rsidP="00B3457D">
      <w:pPr>
        <w:rPr>
          <w:rFonts w:ascii="Arial" w:eastAsia="Times New Roman" w:hAnsi="Arial" w:cs="Arial"/>
        </w:rPr>
      </w:pPr>
      <w:r w:rsidRPr="00171BD4">
        <w:rPr>
          <w:rFonts w:ascii="Arial" w:eastAsia="Times New Roman" w:hAnsi="Arial" w:cs="Arial"/>
        </w:rPr>
        <w:t xml:space="preserve">Please add the average number of BP meds in both groups at the trail phase in the baseline characteristics </w:t>
      </w:r>
    </w:p>
    <w:p w14:paraId="22BDC2A1" w14:textId="77777777" w:rsidR="00B3457D" w:rsidRPr="00171BD4" w:rsidRDefault="00B3457D" w:rsidP="00B3457D">
      <w:pPr>
        <w:rPr>
          <w:rFonts w:ascii="Arial" w:eastAsia="Times New Roman" w:hAnsi="Arial" w:cs="Arial"/>
        </w:rPr>
      </w:pPr>
      <w:commentRangeStart w:id="59"/>
      <w:r w:rsidRPr="00171BD4">
        <w:rPr>
          <w:rFonts w:ascii="Arial" w:eastAsia="Times New Roman" w:hAnsi="Arial" w:cs="Arial"/>
          <w:highlight w:val="yellow"/>
        </w:rPr>
        <w:t>Will add to Table 1</w:t>
      </w:r>
      <w:commentRangeEnd w:id="59"/>
      <w:r w:rsidR="00616B99">
        <w:rPr>
          <w:rStyle w:val="CommentReference"/>
        </w:rPr>
        <w:commentReference w:id="59"/>
      </w:r>
      <w:r w:rsidRPr="00171BD4">
        <w:rPr>
          <w:rFonts w:ascii="Arial" w:eastAsia="Times New Roman" w:hAnsi="Arial" w:cs="Arial"/>
        </w:rPr>
        <w:br/>
      </w:r>
      <w:r w:rsidRPr="00171BD4">
        <w:rPr>
          <w:rFonts w:ascii="Arial" w:eastAsia="Times New Roman" w:hAnsi="Arial" w:cs="Arial"/>
        </w:rPr>
        <w:br/>
      </w:r>
      <w:r w:rsidRPr="00171BD4">
        <w:rPr>
          <w:rFonts w:ascii="Arial" w:eastAsia="Times New Roman" w:hAnsi="Arial" w:cs="Arial"/>
        </w:rPr>
        <w:br/>
        <w:t xml:space="preserve">Reviewer #3 (Remarks to the Author (Required)): </w:t>
      </w:r>
      <w:r w:rsidRPr="00171BD4">
        <w:rPr>
          <w:rFonts w:ascii="Arial" w:eastAsia="Times New Roman" w:hAnsi="Arial" w:cs="Arial"/>
        </w:rPr>
        <w:br/>
      </w:r>
      <w:r w:rsidRPr="00171BD4">
        <w:rPr>
          <w:rFonts w:ascii="Arial" w:eastAsia="Times New Roman" w:hAnsi="Arial" w:cs="Arial"/>
        </w:rPr>
        <w:br/>
        <w:t xml:space="preserve">This manuscript reports an analysis of EHR data and the National Death Index. Results demonstrate a lack of persistence of lower BP level control and a lack of persistence of CVD or total mortality benefit. This study is equally important to the SPRINT study in understanding reducing risk of CVD morbidity and mortality from hypertension. </w:t>
      </w:r>
      <w:r w:rsidRPr="00171BD4">
        <w:rPr>
          <w:rFonts w:ascii="Arial" w:eastAsia="Times New Roman" w:hAnsi="Arial" w:cs="Arial"/>
        </w:rPr>
        <w:br/>
      </w:r>
      <w:r w:rsidRPr="00171BD4">
        <w:rPr>
          <w:rFonts w:ascii="Arial" w:eastAsia="Times New Roman" w:hAnsi="Arial" w:cs="Arial"/>
        </w:rPr>
        <w:br/>
        <w:t xml:space="preserve">There are a number of questions/issues that should be addressed, If the authors choose to address them separately from this report, some of them could at least be mentioned in the discussion for needed future research. </w:t>
      </w:r>
      <w:r w:rsidRPr="00171BD4">
        <w:rPr>
          <w:rFonts w:ascii="Arial" w:eastAsia="Times New Roman" w:hAnsi="Arial" w:cs="Arial"/>
        </w:rPr>
        <w:br/>
      </w:r>
      <w:r w:rsidRPr="00171BD4">
        <w:rPr>
          <w:rFonts w:ascii="Arial" w:eastAsia="Times New Roman" w:hAnsi="Arial" w:cs="Arial"/>
        </w:rPr>
        <w:br/>
        <w:t xml:space="preserve">Were most patients managed in the same practices after the trial as during the trial? If in the same practices, what can be learned about the challenge of having clinicians and patients embrace the truth that lower BP reduces risk? What are the key issues in BP rising as it did after completion of the SPRINT study? What was the role of clinician inertia, patient compliance, the biology of already damaged vascular and renal systems, the BP measurement methods? </w:t>
      </w:r>
    </w:p>
    <w:p w14:paraId="64E059BA" w14:textId="77777777" w:rsidR="00B3457D" w:rsidRPr="00171BD4" w:rsidRDefault="00B3457D" w:rsidP="00B3457D">
      <w:pPr>
        <w:rPr>
          <w:rFonts w:ascii="Arial" w:eastAsia="Times New Roman" w:hAnsi="Arial" w:cs="Arial"/>
        </w:rPr>
      </w:pPr>
      <w:r w:rsidRPr="00171BD4">
        <w:rPr>
          <w:rFonts w:ascii="Arial" w:eastAsia="Times New Roman" w:hAnsi="Arial" w:cs="Arial"/>
          <w:highlight w:val="yellow"/>
        </w:rPr>
        <w:lastRenderedPageBreak/>
        <w:t>May add statistics of contact over time (based on BP readings). Otherwise, we don’t really know the location of the patient’s visits, or who their PCP is. Add limitations paragraph.</w:t>
      </w:r>
      <w:r w:rsidRPr="00171BD4">
        <w:rPr>
          <w:rFonts w:ascii="Arial" w:eastAsia="Times New Roman" w:hAnsi="Arial" w:cs="Arial"/>
        </w:rPr>
        <w:t xml:space="preserve"> </w:t>
      </w:r>
      <w:r w:rsidRPr="00171BD4">
        <w:rPr>
          <w:rFonts w:ascii="Arial" w:eastAsia="Times New Roman" w:hAnsi="Arial" w:cs="Arial"/>
        </w:rPr>
        <w:br/>
      </w:r>
      <w:r w:rsidRPr="00171BD4">
        <w:rPr>
          <w:rFonts w:ascii="Arial" w:eastAsia="Times New Roman" w:hAnsi="Arial" w:cs="Arial"/>
        </w:rPr>
        <w:br/>
        <w:t xml:space="preserve">Is information available concerning medication changes after SPRINT was stopped? Does this explain the rise in BP? </w:t>
      </w:r>
    </w:p>
    <w:p w14:paraId="0DDF1A1A" w14:textId="77777777" w:rsidR="00B3457D" w:rsidRPr="00171BD4" w:rsidRDefault="00B3457D" w:rsidP="00B3457D">
      <w:pPr>
        <w:rPr>
          <w:rFonts w:ascii="Arial" w:eastAsia="Times New Roman" w:hAnsi="Arial" w:cs="Arial"/>
        </w:rPr>
      </w:pPr>
      <w:r w:rsidRPr="00171BD4">
        <w:rPr>
          <w:rFonts w:ascii="Arial" w:eastAsia="Times New Roman" w:hAnsi="Arial" w:cs="Arial"/>
          <w:highlight w:val="yellow"/>
        </w:rPr>
        <w:t>No. Add as limitation</w:t>
      </w:r>
    </w:p>
    <w:p w14:paraId="42F90FA4" w14:textId="77777777" w:rsidR="00B3457D" w:rsidRPr="00171BD4" w:rsidRDefault="00B3457D" w:rsidP="00B3457D">
      <w:pPr>
        <w:rPr>
          <w:rFonts w:ascii="Arial" w:eastAsia="Times New Roman" w:hAnsi="Arial" w:cs="Arial"/>
        </w:rPr>
      </w:pPr>
      <w:r w:rsidRPr="00171BD4">
        <w:rPr>
          <w:rFonts w:ascii="Arial" w:eastAsia="Times New Roman" w:hAnsi="Arial" w:cs="Arial"/>
        </w:rPr>
        <w:t xml:space="preserve">Does this study result speak to the challenge of maintaining lower BP in already diseased organ systems? Is there an opportunity in the discussion to note the implications of this study in the need for primordial prevention of hypertension and/or the need for earlier and more aggressive intervention in elevated BP and stage 1 hypertension? </w:t>
      </w:r>
    </w:p>
    <w:p w14:paraId="67D9E942" w14:textId="6E702C5D" w:rsidR="00B3457D" w:rsidRPr="00171BD4" w:rsidRDefault="00B3457D" w:rsidP="00B3457D">
      <w:pPr>
        <w:rPr>
          <w:rFonts w:ascii="Arial" w:eastAsia="Times New Roman" w:hAnsi="Arial" w:cs="Arial"/>
        </w:rPr>
      </w:pPr>
      <w:r w:rsidRPr="00171BD4">
        <w:rPr>
          <w:rFonts w:ascii="Arial" w:eastAsia="Times New Roman" w:hAnsi="Arial" w:cs="Arial"/>
          <w:highlight w:val="yellow"/>
        </w:rPr>
        <w:t>Not sure about this one. May need to ask the co-authors for help.</w:t>
      </w:r>
      <w:r w:rsidRPr="00171BD4">
        <w:rPr>
          <w:rFonts w:ascii="Arial" w:eastAsia="Times New Roman" w:hAnsi="Arial" w:cs="Arial"/>
        </w:rPr>
        <w:t xml:space="preserve"> </w:t>
      </w:r>
      <w:ins w:id="60" w:author="Byron C Jaeger" w:date="2022-06-02T17:49:00Z">
        <w:r w:rsidR="00616B99">
          <w:rPr>
            <w:rFonts w:ascii="Arial" w:eastAsia="Times New Roman" w:hAnsi="Arial" w:cs="Arial"/>
          </w:rPr>
          <w:t>Agree.</w:t>
        </w:r>
      </w:ins>
      <w:r w:rsidRPr="00171BD4">
        <w:rPr>
          <w:rFonts w:ascii="Arial" w:eastAsia="Times New Roman" w:hAnsi="Arial" w:cs="Arial"/>
        </w:rPr>
        <w:br/>
      </w:r>
      <w:r w:rsidRPr="00171BD4">
        <w:rPr>
          <w:rFonts w:ascii="Arial" w:eastAsia="Times New Roman" w:hAnsi="Arial" w:cs="Arial"/>
        </w:rPr>
        <w:br/>
        <w:t xml:space="preserve">The time period of the study coincided with the COVID pandemic. Could the results of the study have been biased by the patients lost to follow-up during this </w:t>
      </w:r>
      <w:proofErr w:type="gramStart"/>
      <w:r w:rsidRPr="00171BD4">
        <w:rPr>
          <w:rFonts w:ascii="Arial" w:eastAsia="Times New Roman" w:hAnsi="Arial" w:cs="Arial"/>
        </w:rPr>
        <w:t>time.</w:t>
      </w:r>
      <w:proofErr w:type="gramEnd"/>
      <w:r w:rsidRPr="00171BD4">
        <w:rPr>
          <w:rFonts w:ascii="Arial" w:eastAsia="Times New Roman" w:hAnsi="Arial" w:cs="Arial"/>
        </w:rPr>
        <w:t xml:space="preserve"> Is it possible that patients with higher risk and morbidity were more likely to have in the EHR the number of BP readings available for inclusion in this analysis? </w:t>
      </w:r>
    </w:p>
    <w:p w14:paraId="2DD66B49" w14:textId="204E9AF9" w:rsidR="00B3457D" w:rsidRPr="00171BD4" w:rsidRDefault="00B3457D" w:rsidP="00B3457D">
      <w:pPr>
        <w:rPr>
          <w:rFonts w:ascii="Arial" w:hAnsi="Arial" w:cs="Arial"/>
        </w:rPr>
      </w:pPr>
      <w:r w:rsidRPr="00171BD4">
        <w:rPr>
          <w:rFonts w:ascii="Arial" w:eastAsia="Times New Roman" w:hAnsi="Arial" w:cs="Arial"/>
          <w:highlight w:val="yellow"/>
        </w:rPr>
        <w:t>Should</w:t>
      </w:r>
      <w:ins w:id="61" w:author="Byron C Jaeger" w:date="2022-06-02T17:50:00Z">
        <w:r w:rsidR="00616B99">
          <w:rPr>
            <w:rFonts w:ascii="Arial" w:eastAsia="Times New Roman" w:hAnsi="Arial" w:cs="Arial"/>
            <w:highlight w:val="yellow"/>
          </w:rPr>
          <w:t xml:space="preserve"> not</w:t>
        </w:r>
      </w:ins>
      <w:r w:rsidRPr="00171BD4">
        <w:rPr>
          <w:rFonts w:ascii="Arial" w:eastAsia="Times New Roman" w:hAnsi="Arial" w:cs="Arial"/>
          <w:highlight w:val="yellow"/>
        </w:rPr>
        <w:t xml:space="preserve"> be a big issue. 2020 was the last year of follow-up, so only 9 months of the follow-up period overlapped with the COVID lockdowns. Much of what we’re focused on occurred well before COVID.</w:t>
      </w:r>
      <w:r w:rsidRPr="00171BD4">
        <w:rPr>
          <w:rFonts w:ascii="Arial" w:eastAsia="Times New Roman" w:hAnsi="Arial" w:cs="Arial"/>
        </w:rPr>
        <w:t xml:space="preserve"> </w:t>
      </w:r>
      <w:ins w:id="62" w:author="Byron C Jaeger" w:date="2022-06-02T17:50:00Z">
        <w:r w:rsidR="00616B99">
          <w:rPr>
            <w:rFonts w:ascii="Arial" w:eastAsia="Times New Roman" w:hAnsi="Arial" w:cs="Arial"/>
          </w:rPr>
          <w:t>Agreed.</w:t>
        </w:r>
      </w:ins>
    </w:p>
    <w:p w14:paraId="15DE8EFD" w14:textId="77777777" w:rsidR="00B3457D" w:rsidRPr="00A24FC3" w:rsidRDefault="00B3457D" w:rsidP="000E4DEC">
      <w:pPr>
        <w:spacing w:after="0" w:line="240" w:lineRule="auto"/>
        <w:rPr>
          <w:rFonts w:ascii="AvenirNextforSAS" w:eastAsia="Times New Roman" w:hAnsi="AvenirNextforSAS" w:cs="Arial"/>
        </w:rPr>
      </w:pPr>
    </w:p>
    <w:sectPr w:rsidR="00B3457D" w:rsidRPr="00A24F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Byron C Jaeger" w:date="2022-06-02T17:47:00Z" w:initials="BCJ">
    <w:p w14:paraId="3BB44575" w14:textId="77777777" w:rsidR="00616B99" w:rsidRDefault="00616B99" w:rsidP="00175D55">
      <w:pPr>
        <w:pStyle w:val="CommentText"/>
      </w:pPr>
      <w:r>
        <w:rPr>
          <w:rStyle w:val="CommentReference"/>
        </w:rPr>
        <w:annotationRef/>
      </w:r>
      <w:r>
        <w:t>Is this variable already in the our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445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764E" w16cex:dateUtc="2022-06-02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44575" w16cid:durableId="264376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enir Next Cyr W04 Regular">
    <w:altName w:val="Calibri"/>
    <w:charset w:val="00"/>
    <w:family w:val="swiss"/>
    <w:pitch w:val="variable"/>
    <w:sig w:usb0="A0000227" w:usb1="00000001" w:usb2="00000000" w:usb3="00000000" w:csb0="00000097" w:csb1="00000000"/>
  </w:font>
  <w:font w:name="Arial Narrow">
    <w:panose1 w:val="020B0606020202030204"/>
    <w:charset w:val="00"/>
    <w:family w:val="swiss"/>
    <w:pitch w:val="variable"/>
    <w:sig w:usb0="00000287" w:usb1="00000800" w:usb2="00000000" w:usb3="00000000" w:csb0="0000009F" w:csb1="00000000"/>
  </w:font>
  <w:font w:name="AvenirNextforSAS">
    <w:altName w:val="Corbel"/>
    <w:charset w:val="00"/>
    <w:family w:val="swiss"/>
    <w:pitch w:val="variable"/>
    <w:sig w:usb0="00000001"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590"/>
    <w:multiLevelType w:val="hybridMultilevel"/>
    <w:tmpl w:val="363A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4937"/>
    <w:multiLevelType w:val="hybridMultilevel"/>
    <w:tmpl w:val="E3AE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44DB5"/>
    <w:multiLevelType w:val="hybridMultilevel"/>
    <w:tmpl w:val="71A68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46CF1"/>
    <w:multiLevelType w:val="hybridMultilevel"/>
    <w:tmpl w:val="9668A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780678">
    <w:abstractNumId w:val="3"/>
  </w:num>
  <w:num w:numId="2" w16cid:durableId="1258634940">
    <w:abstractNumId w:val="2"/>
  </w:num>
  <w:num w:numId="3" w16cid:durableId="1181354060">
    <w:abstractNumId w:val="0"/>
  </w:num>
  <w:num w:numId="4" w16cid:durableId="14110054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33"/>
    <w:rsid w:val="00015A29"/>
    <w:rsid w:val="000256ED"/>
    <w:rsid w:val="0002573B"/>
    <w:rsid w:val="00042922"/>
    <w:rsid w:val="00067C12"/>
    <w:rsid w:val="00075C3F"/>
    <w:rsid w:val="00083727"/>
    <w:rsid w:val="00083959"/>
    <w:rsid w:val="000954E0"/>
    <w:rsid w:val="000B7822"/>
    <w:rsid w:val="000C7F4C"/>
    <w:rsid w:val="000E4DEC"/>
    <w:rsid w:val="00100E17"/>
    <w:rsid w:val="0010468B"/>
    <w:rsid w:val="00112733"/>
    <w:rsid w:val="00125D70"/>
    <w:rsid w:val="0013414F"/>
    <w:rsid w:val="00141FCC"/>
    <w:rsid w:val="00157F6F"/>
    <w:rsid w:val="00161AD5"/>
    <w:rsid w:val="00176EB1"/>
    <w:rsid w:val="001B3FFA"/>
    <w:rsid w:val="001C0022"/>
    <w:rsid w:val="001C2B8B"/>
    <w:rsid w:val="001E207E"/>
    <w:rsid w:val="001E55B5"/>
    <w:rsid w:val="001F01BF"/>
    <w:rsid w:val="00211BF0"/>
    <w:rsid w:val="00215151"/>
    <w:rsid w:val="00222656"/>
    <w:rsid w:val="002352A5"/>
    <w:rsid w:val="002361FE"/>
    <w:rsid w:val="00236578"/>
    <w:rsid w:val="00254097"/>
    <w:rsid w:val="00276295"/>
    <w:rsid w:val="0028299D"/>
    <w:rsid w:val="002A523E"/>
    <w:rsid w:val="002A7D0D"/>
    <w:rsid w:val="002C730C"/>
    <w:rsid w:val="002D3954"/>
    <w:rsid w:val="002E4680"/>
    <w:rsid w:val="002E7B82"/>
    <w:rsid w:val="002F408A"/>
    <w:rsid w:val="003050CB"/>
    <w:rsid w:val="00310EB4"/>
    <w:rsid w:val="0032521D"/>
    <w:rsid w:val="00341A27"/>
    <w:rsid w:val="0034460C"/>
    <w:rsid w:val="00344708"/>
    <w:rsid w:val="00361C41"/>
    <w:rsid w:val="0037387D"/>
    <w:rsid w:val="00385A03"/>
    <w:rsid w:val="00392F68"/>
    <w:rsid w:val="003B4FC3"/>
    <w:rsid w:val="003D3C8B"/>
    <w:rsid w:val="003F383A"/>
    <w:rsid w:val="004172CA"/>
    <w:rsid w:val="0042764E"/>
    <w:rsid w:val="00430B38"/>
    <w:rsid w:val="00441A9E"/>
    <w:rsid w:val="004432CA"/>
    <w:rsid w:val="00445003"/>
    <w:rsid w:val="0045069A"/>
    <w:rsid w:val="00460A8D"/>
    <w:rsid w:val="004767FF"/>
    <w:rsid w:val="004A7023"/>
    <w:rsid w:val="004E3E87"/>
    <w:rsid w:val="004F6221"/>
    <w:rsid w:val="00514852"/>
    <w:rsid w:val="005251A2"/>
    <w:rsid w:val="0052529D"/>
    <w:rsid w:val="00540F00"/>
    <w:rsid w:val="00546EBA"/>
    <w:rsid w:val="00552ADD"/>
    <w:rsid w:val="0055733B"/>
    <w:rsid w:val="00560960"/>
    <w:rsid w:val="00564947"/>
    <w:rsid w:val="00584280"/>
    <w:rsid w:val="00586123"/>
    <w:rsid w:val="00595BFA"/>
    <w:rsid w:val="005962FC"/>
    <w:rsid w:val="005C68B7"/>
    <w:rsid w:val="005C69BE"/>
    <w:rsid w:val="005F399C"/>
    <w:rsid w:val="005F53E6"/>
    <w:rsid w:val="00616B99"/>
    <w:rsid w:val="00626DA4"/>
    <w:rsid w:val="0063758B"/>
    <w:rsid w:val="00641615"/>
    <w:rsid w:val="00644D21"/>
    <w:rsid w:val="00671E1F"/>
    <w:rsid w:val="006756D7"/>
    <w:rsid w:val="00684743"/>
    <w:rsid w:val="006913E2"/>
    <w:rsid w:val="006961BB"/>
    <w:rsid w:val="006A792E"/>
    <w:rsid w:val="006C1F29"/>
    <w:rsid w:val="006E396D"/>
    <w:rsid w:val="006F44E5"/>
    <w:rsid w:val="00713E00"/>
    <w:rsid w:val="007168A8"/>
    <w:rsid w:val="00726DDF"/>
    <w:rsid w:val="007341D7"/>
    <w:rsid w:val="007476FB"/>
    <w:rsid w:val="00756D1C"/>
    <w:rsid w:val="00756EBD"/>
    <w:rsid w:val="007615E3"/>
    <w:rsid w:val="007642A5"/>
    <w:rsid w:val="007667FB"/>
    <w:rsid w:val="00787209"/>
    <w:rsid w:val="00795214"/>
    <w:rsid w:val="007A59C2"/>
    <w:rsid w:val="007B1FA4"/>
    <w:rsid w:val="007B5D07"/>
    <w:rsid w:val="007B6FB6"/>
    <w:rsid w:val="007B746D"/>
    <w:rsid w:val="007C682A"/>
    <w:rsid w:val="007E23B9"/>
    <w:rsid w:val="007F4915"/>
    <w:rsid w:val="0081361D"/>
    <w:rsid w:val="00813D2E"/>
    <w:rsid w:val="00814142"/>
    <w:rsid w:val="008167C0"/>
    <w:rsid w:val="00826A5D"/>
    <w:rsid w:val="008565D5"/>
    <w:rsid w:val="0087201C"/>
    <w:rsid w:val="0088271B"/>
    <w:rsid w:val="00887BFB"/>
    <w:rsid w:val="008915C2"/>
    <w:rsid w:val="008A4D5B"/>
    <w:rsid w:val="008A5337"/>
    <w:rsid w:val="008B4BE2"/>
    <w:rsid w:val="008B58BD"/>
    <w:rsid w:val="008B7687"/>
    <w:rsid w:val="008C44DC"/>
    <w:rsid w:val="008D2952"/>
    <w:rsid w:val="008E5674"/>
    <w:rsid w:val="008F16A8"/>
    <w:rsid w:val="008F6E0D"/>
    <w:rsid w:val="009062B1"/>
    <w:rsid w:val="00907A73"/>
    <w:rsid w:val="00910939"/>
    <w:rsid w:val="00911B65"/>
    <w:rsid w:val="00913AEF"/>
    <w:rsid w:val="009246BA"/>
    <w:rsid w:val="00937C89"/>
    <w:rsid w:val="009400AF"/>
    <w:rsid w:val="00952983"/>
    <w:rsid w:val="0096435A"/>
    <w:rsid w:val="009854FC"/>
    <w:rsid w:val="00994CBA"/>
    <w:rsid w:val="009979E4"/>
    <w:rsid w:val="009B04E9"/>
    <w:rsid w:val="009B1C21"/>
    <w:rsid w:val="009B6E9E"/>
    <w:rsid w:val="009D0F24"/>
    <w:rsid w:val="009D77D8"/>
    <w:rsid w:val="009E3D71"/>
    <w:rsid w:val="00A15444"/>
    <w:rsid w:val="00A15AE3"/>
    <w:rsid w:val="00A17498"/>
    <w:rsid w:val="00A22B04"/>
    <w:rsid w:val="00A24FC3"/>
    <w:rsid w:val="00A33DED"/>
    <w:rsid w:val="00A37A02"/>
    <w:rsid w:val="00A54AAD"/>
    <w:rsid w:val="00A61AA3"/>
    <w:rsid w:val="00A70ABF"/>
    <w:rsid w:val="00A71503"/>
    <w:rsid w:val="00A77E4E"/>
    <w:rsid w:val="00A8550A"/>
    <w:rsid w:val="00A90290"/>
    <w:rsid w:val="00AB4F73"/>
    <w:rsid w:val="00AC22A8"/>
    <w:rsid w:val="00AC34D3"/>
    <w:rsid w:val="00AC40AB"/>
    <w:rsid w:val="00AD3C9E"/>
    <w:rsid w:val="00AE1B89"/>
    <w:rsid w:val="00B00F06"/>
    <w:rsid w:val="00B0735B"/>
    <w:rsid w:val="00B3457D"/>
    <w:rsid w:val="00B45E3C"/>
    <w:rsid w:val="00B6524E"/>
    <w:rsid w:val="00B93DAB"/>
    <w:rsid w:val="00B96F14"/>
    <w:rsid w:val="00BA5D33"/>
    <w:rsid w:val="00BA5D7E"/>
    <w:rsid w:val="00BC7DAE"/>
    <w:rsid w:val="00BD6844"/>
    <w:rsid w:val="00BF79AE"/>
    <w:rsid w:val="00C16DA6"/>
    <w:rsid w:val="00C17AA4"/>
    <w:rsid w:val="00C505E3"/>
    <w:rsid w:val="00C53D3C"/>
    <w:rsid w:val="00C62F1C"/>
    <w:rsid w:val="00C702F0"/>
    <w:rsid w:val="00C8233B"/>
    <w:rsid w:val="00C93DFF"/>
    <w:rsid w:val="00CC4B01"/>
    <w:rsid w:val="00CD5341"/>
    <w:rsid w:val="00CD60C3"/>
    <w:rsid w:val="00CE2065"/>
    <w:rsid w:val="00CE7A4A"/>
    <w:rsid w:val="00CF3B36"/>
    <w:rsid w:val="00D136B4"/>
    <w:rsid w:val="00D3281F"/>
    <w:rsid w:val="00D34546"/>
    <w:rsid w:val="00D435AE"/>
    <w:rsid w:val="00D46188"/>
    <w:rsid w:val="00D471F7"/>
    <w:rsid w:val="00D52080"/>
    <w:rsid w:val="00D53295"/>
    <w:rsid w:val="00D5695E"/>
    <w:rsid w:val="00D5796B"/>
    <w:rsid w:val="00D678F6"/>
    <w:rsid w:val="00D82380"/>
    <w:rsid w:val="00D84291"/>
    <w:rsid w:val="00D90B4F"/>
    <w:rsid w:val="00D92B67"/>
    <w:rsid w:val="00DA22B6"/>
    <w:rsid w:val="00DA2F1E"/>
    <w:rsid w:val="00DC5441"/>
    <w:rsid w:val="00DD570B"/>
    <w:rsid w:val="00DD71D3"/>
    <w:rsid w:val="00DE1C53"/>
    <w:rsid w:val="00DE2F67"/>
    <w:rsid w:val="00DF4931"/>
    <w:rsid w:val="00E27486"/>
    <w:rsid w:val="00E34DEA"/>
    <w:rsid w:val="00E352D1"/>
    <w:rsid w:val="00E57E21"/>
    <w:rsid w:val="00E60CED"/>
    <w:rsid w:val="00E63FD6"/>
    <w:rsid w:val="00E640A0"/>
    <w:rsid w:val="00E71C08"/>
    <w:rsid w:val="00E72C8B"/>
    <w:rsid w:val="00E7730B"/>
    <w:rsid w:val="00E80858"/>
    <w:rsid w:val="00E845C2"/>
    <w:rsid w:val="00E87060"/>
    <w:rsid w:val="00E94B67"/>
    <w:rsid w:val="00EA1368"/>
    <w:rsid w:val="00EA432A"/>
    <w:rsid w:val="00ED12B8"/>
    <w:rsid w:val="00ED2D2B"/>
    <w:rsid w:val="00ED7939"/>
    <w:rsid w:val="00EF5198"/>
    <w:rsid w:val="00F054F4"/>
    <w:rsid w:val="00F2336B"/>
    <w:rsid w:val="00F271C4"/>
    <w:rsid w:val="00F33AC0"/>
    <w:rsid w:val="00F52F32"/>
    <w:rsid w:val="00F55221"/>
    <w:rsid w:val="00F9179F"/>
    <w:rsid w:val="00FD41BF"/>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1C03"/>
  <w15:docId w15:val="{F0B695CC-B6C2-45D3-8C51-3E0ABE8C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2733"/>
    <w:rPr>
      <w:color w:val="0000FF" w:themeColor="hyperlink"/>
      <w:u w:val="single"/>
    </w:rPr>
  </w:style>
  <w:style w:type="paragraph" w:styleId="PlainText">
    <w:name w:val="Plain Text"/>
    <w:basedOn w:val="Normal"/>
    <w:link w:val="PlainTextChar"/>
    <w:uiPriority w:val="99"/>
    <w:unhideWhenUsed/>
    <w:rsid w:val="0011273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12733"/>
    <w:rPr>
      <w:rFonts w:ascii="Calibri" w:hAnsi="Calibri"/>
      <w:szCs w:val="21"/>
    </w:rPr>
  </w:style>
  <w:style w:type="character" w:styleId="CommentReference">
    <w:name w:val="annotation reference"/>
    <w:basedOn w:val="DefaultParagraphFont"/>
    <w:uiPriority w:val="99"/>
    <w:semiHidden/>
    <w:unhideWhenUsed/>
    <w:rsid w:val="00A8550A"/>
    <w:rPr>
      <w:sz w:val="16"/>
      <w:szCs w:val="16"/>
    </w:rPr>
  </w:style>
  <w:style w:type="paragraph" w:styleId="CommentText">
    <w:name w:val="annotation text"/>
    <w:basedOn w:val="Normal"/>
    <w:link w:val="CommentTextChar"/>
    <w:uiPriority w:val="99"/>
    <w:unhideWhenUsed/>
    <w:rsid w:val="00A8550A"/>
    <w:pPr>
      <w:spacing w:line="240" w:lineRule="auto"/>
    </w:pPr>
    <w:rPr>
      <w:sz w:val="20"/>
      <w:szCs w:val="20"/>
    </w:rPr>
  </w:style>
  <w:style w:type="character" w:customStyle="1" w:styleId="CommentTextChar">
    <w:name w:val="Comment Text Char"/>
    <w:basedOn w:val="DefaultParagraphFont"/>
    <w:link w:val="CommentText"/>
    <w:uiPriority w:val="99"/>
    <w:rsid w:val="00A8550A"/>
    <w:rPr>
      <w:sz w:val="20"/>
      <w:szCs w:val="20"/>
    </w:rPr>
  </w:style>
  <w:style w:type="paragraph" w:styleId="CommentSubject">
    <w:name w:val="annotation subject"/>
    <w:basedOn w:val="CommentText"/>
    <w:next w:val="CommentText"/>
    <w:link w:val="CommentSubjectChar"/>
    <w:uiPriority w:val="99"/>
    <w:semiHidden/>
    <w:unhideWhenUsed/>
    <w:rsid w:val="00A8550A"/>
    <w:rPr>
      <w:b/>
      <w:bCs/>
    </w:rPr>
  </w:style>
  <w:style w:type="character" w:customStyle="1" w:styleId="CommentSubjectChar">
    <w:name w:val="Comment Subject Char"/>
    <w:basedOn w:val="CommentTextChar"/>
    <w:link w:val="CommentSubject"/>
    <w:uiPriority w:val="99"/>
    <w:semiHidden/>
    <w:rsid w:val="00A8550A"/>
    <w:rPr>
      <w:b/>
      <w:bCs/>
      <w:sz w:val="20"/>
      <w:szCs w:val="20"/>
    </w:rPr>
  </w:style>
  <w:style w:type="paragraph" w:styleId="BalloonText">
    <w:name w:val="Balloon Text"/>
    <w:basedOn w:val="Normal"/>
    <w:link w:val="BalloonTextChar"/>
    <w:uiPriority w:val="99"/>
    <w:semiHidden/>
    <w:unhideWhenUsed/>
    <w:rsid w:val="00A85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0A"/>
    <w:rPr>
      <w:rFonts w:ascii="Tahoma" w:hAnsi="Tahoma" w:cs="Tahoma"/>
      <w:sz w:val="16"/>
      <w:szCs w:val="16"/>
    </w:rPr>
  </w:style>
  <w:style w:type="paragraph" w:styleId="ListParagraph">
    <w:name w:val="List Paragraph"/>
    <w:basedOn w:val="Normal"/>
    <w:uiPriority w:val="34"/>
    <w:qFormat/>
    <w:rsid w:val="00A17498"/>
    <w:pPr>
      <w:ind w:left="720"/>
      <w:contextualSpacing/>
    </w:pPr>
  </w:style>
  <w:style w:type="paragraph" w:styleId="Revision">
    <w:name w:val="Revision"/>
    <w:hidden/>
    <w:uiPriority w:val="99"/>
    <w:semiHidden/>
    <w:rsid w:val="00F52F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4139">
      <w:bodyDiv w:val="1"/>
      <w:marLeft w:val="0"/>
      <w:marRight w:val="0"/>
      <w:marTop w:val="0"/>
      <w:marBottom w:val="0"/>
      <w:divBdr>
        <w:top w:val="none" w:sz="0" w:space="0" w:color="auto"/>
        <w:left w:val="none" w:sz="0" w:space="0" w:color="auto"/>
        <w:bottom w:val="none" w:sz="0" w:space="0" w:color="auto"/>
        <w:right w:val="none" w:sz="0" w:space="0" w:color="auto"/>
      </w:divBdr>
    </w:div>
    <w:div w:id="1734110975">
      <w:bodyDiv w:val="1"/>
      <w:marLeft w:val="0"/>
      <w:marRight w:val="0"/>
      <w:marTop w:val="0"/>
      <w:marBottom w:val="0"/>
      <w:divBdr>
        <w:top w:val="none" w:sz="0" w:space="0" w:color="auto"/>
        <w:left w:val="none" w:sz="0" w:space="0" w:color="auto"/>
        <w:bottom w:val="none" w:sz="0" w:space="0" w:color="auto"/>
        <w:right w:val="none" w:sz="0" w:space="0" w:color="auto"/>
      </w:divBdr>
    </w:div>
    <w:div w:id="1918590940">
      <w:bodyDiv w:val="1"/>
      <w:marLeft w:val="0"/>
      <w:marRight w:val="0"/>
      <w:marTop w:val="0"/>
      <w:marBottom w:val="0"/>
      <w:divBdr>
        <w:top w:val="none" w:sz="0" w:space="0" w:color="auto"/>
        <w:left w:val="none" w:sz="0" w:space="0" w:color="auto"/>
        <w:bottom w:val="none" w:sz="0" w:space="0" w:color="auto"/>
        <w:right w:val="none" w:sz="0" w:space="0" w:color="auto"/>
      </w:divBdr>
    </w:div>
    <w:div w:id="2056738103">
      <w:bodyDiv w:val="1"/>
      <w:marLeft w:val="0"/>
      <w:marRight w:val="0"/>
      <w:marTop w:val="0"/>
      <w:marBottom w:val="0"/>
      <w:divBdr>
        <w:top w:val="none" w:sz="0" w:space="0" w:color="auto"/>
        <w:left w:val="none" w:sz="0" w:space="0" w:color="auto"/>
        <w:bottom w:val="none" w:sz="0" w:space="0" w:color="auto"/>
        <w:right w:val="none" w:sz="0" w:space="0" w:color="auto"/>
      </w:divBdr>
    </w:div>
    <w:div w:id="209677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jamanetwork.com/journals/jamacardiology/pages/instructions-for-authors*SecAbstracts__;Iw!!GA8Xfdg!3-gDk9i9NlqFprvDbyRPAdxTMc6qncduOIk4LSUA2ae_n12bIvvsFCzK6guugZfkplmUkvKzKxCXeY63ju8k1lsCAYk$" TargetMode="External"/><Relationship Id="rId13" Type="http://schemas.openxmlformats.org/officeDocument/2006/relationships/hyperlink" Target="https://urldefense.com/v3/__https:/jamanetwork.com/journals/jamacardiology/pages/instructions-for-authors*SecChecklist__;Iw!!GA8Xfdg!3-gDk9i9NlqFprvDbyRPAdxTMc6qncduOIk4LSUA2ae_n12bIvvsFCzK6guugZfkplmUkvKzKxCXeY63ju8kE8oxBgQ$" TargetMode="External"/><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emf"/><Relationship Id="rId12" Type="http://schemas.openxmlformats.org/officeDocument/2006/relationships/hyperlink" Target="https://urldefense.com/v3/__https:/jamanetwork.com/journals/jamacardiology/pages/instructions-for-authors*SecChecklist__;Iw!!GA8Xfdg!3-gDk9i9NlqFprvDbyRPAdxTMc6qncduOIk4LSUA2ae_n12bIvvsFCzK6guugZfkplmUkvKzKxCXeY63ju8kE8oxBgQ$" TargetMode="External"/><Relationship Id="rId17" Type="http://schemas.openxmlformats.org/officeDocument/2006/relationships/hyperlink" Target="https://urldefense.com/v3/__https:/jamanetwork.com/journals/jamacardiology/pages/instructions-for-authors*SecOnline-OnlySupplementsandMultimedia__;Iw!!GA8Xfdg!3-gDk9i9NlqFprvDbyRPAdxTMc6qncduOIk4LSUA2ae_n12bIvvsFCzK6guugZfkplmUkvKzKxCXeY63ju8kvyVZlWM$" TargetMode="External"/><Relationship Id="rId2" Type="http://schemas.openxmlformats.org/officeDocument/2006/relationships/numbering" Target="numbering.xml"/><Relationship Id="rId16" Type="http://schemas.openxmlformats.org/officeDocument/2006/relationships/hyperlink" Target="https://urldefense.com/v3/__https:/jamanetwork.com/journals/jamacardiology/pages/instructions-for-authors__;!!GA8Xfdg!3-gDk9i9NlqFprvDbyRPAdxTMc6qncduOIk4LSUA2ae_n12bIvvsFCzK6guugZfkplmUkvKzKxCXeY63ju8kWJDJi-4$"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urldefense.com/v3/__https:/jamanetwork.com/journals/jamacardiology/pages/instructions-for-authors*SecUnitsofMeasure__;Iw!!GA8Xfdg!3-gDk9i9NlqFprvDbyRPAdxTMc6qncduOIk4LSUA2ae_n12bIvvsFCzK6guugZfkplmUkvKzKxCXeY63ju8kTwE0XS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rldefense.com/v3/__https:/jamanetwork.com/journals/jamacardiology/pages/instructions-for-authors*SecTables__;Iw!!GA8Xfdg!3-gDk9i9NlqFprvDbyRPAdxTMc6qncduOIk4LSUA2ae_n12bIvvsFCzK6guugZfkplmUkvKzKxCXeY63ju8k3yz0X2Y$" TargetMode="External"/><Relationship Id="rId23" Type="http://schemas.microsoft.com/office/2011/relationships/people" Target="people.xml"/><Relationship Id="rId10" Type="http://schemas.openxmlformats.org/officeDocument/2006/relationships/hyperlink" Target="https://urldefense.com/v3/__https:/jamanetwork.com/journals/jamacardiology/pages/instructions-for-authors__;!!GA8Xfdg!3-gDk9i9NlqFprvDbyRPAdxTMc6qncduOIk4LSUA2ae_n12bIvvsFCzK6guugZfkplmUkvKzKxCXeY63ju8kWJDJi-4$"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urldefense.com/v3/__https:/jamanetwork.com/journals/jamacardiology/pages/instructions-for-authors*SecOnline-OnlySupplementsandMultimedia__;Iw!!GA8Xfdg!3-gDk9i9NlqFprvDbyRPAdxTMc6qncduOIk4LSUA2ae_n12bIvvsFCzK6guugZfkplmUkvKzKxCXeY63ju8kvyVZlWM$" TargetMode="External"/><Relationship Id="rId14" Type="http://schemas.openxmlformats.org/officeDocument/2006/relationships/hyperlink" Target="https://urldefense.com/v3/__https:/jamanetwork.com/journals/jamacardiology/pages/instructions-for-authors*SecReferences__;Iw!!GA8Xfdg!3-gDk9i9NlqFprvDbyRPAdxTMc6qncduOIk4LSUA2ae_n12bIvvsFCzK6guugZfkplmUkvKzKxCXeY63ju8k0OnZZF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9AAFA-78C1-464E-9675-F8B220831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5303</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Odden</dc:creator>
  <cp:lastModifiedBy>Byron C Jaeger</cp:lastModifiedBy>
  <cp:revision>3</cp:revision>
  <dcterms:created xsi:type="dcterms:W3CDTF">2022-06-02T19:50:00Z</dcterms:created>
  <dcterms:modified xsi:type="dcterms:W3CDTF">2022-06-02T21:51:00Z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npajewsk@wakehealth.edu@www.mendeley.com</vt:lpwstr>
  </property>
  <property fmtid="{D5CDD505-2E9C-101B-9397-08002B2CF9AE}" pid="4" name="Mendeley Citation Style_1">
    <vt:lpwstr>http://www.zotero.org/styles/jama</vt:lpwstr>
  </property>
  <property fmtid="{D5CDD505-2E9C-101B-9397-08002B2CF9AE}" pid="5" name="Mendeley Recent Style Id 0_1">
    <vt:lpwstr>http://www.zotero.org/styles/american-journal-of-ophthalmology</vt:lpwstr>
  </property>
  <property fmtid="{D5CDD505-2E9C-101B-9397-08002B2CF9AE}" pid="6" name="Mendeley Recent Style Name 0_1">
    <vt:lpwstr>American Journal of Ophthalmology</vt:lpwstr>
  </property>
  <property fmtid="{D5CDD505-2E9C-101B-9397-08002B2CF9AE}" pid="7" name="Mendeley Recent Style Id 1_1">
    <vt:lpwstr>http://www.zotero.org/styles/bmj</vt:lpwstr>
  </property>
  <property fmtid="{D5CDD505-2E9C-101B-9397-08002B2CF9AE}" pid="8" name="Mendeley Recent Style Name 1_1">
    <vt:lpwstr>BMJ</vt:lpwstr>
  </property>
  <property fmtid="{D5CDD505-2E9C-101B-9397-08002B2CF9AE}" pid="9" name="Mendeley Recent Style Id 2_1">
    <vt:lpwstr>http://www.zotero.org/styles/biometrics</vt:lpwstr>
  </property>
  <property fmtid="{D5CDD505-2E9C-101B-9397-08002B2CF9AE}" pid="10" name="Mendeley Recent Style Name 2_1">
    <vt:lpwstr>Biometrics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http://www.zotero.org/styles/circulation</vt:lpwstr>
  </property>
  <property fmtid="{D5CDD505-2E9C-101B-9397-08002B2CF9AE}" pid="14" name="Mendeley Recent Style Name 4_1">
    <vt:lpwstr>Circulation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http://www.zotero.org/styles/jama</vt:lpwstr>
  </property>
  <property fmtid="{D5CDD505-2E9C-101B-9397-08002B2CF9AE}" pid="20" name="Mendeley Recent Style Name 7_1">
    <vt:lpwstr>JAMA (The Journal of the American Medical Association)</vt:lpwstr>
  </property>
  <property fmtid="{D5CDD505-2E9C-101B-9397-08002B2CF9AE}" pid="21" name="Mendeley Recent Style Id 8_1">
    <vt:lpwstr>http://www.zotero.org/styles/oxford-university-press-scimed-numeric</vt:lpwstr>
  </property>
  <property fmtid="{D5CDD505-2E9C-101B-9397-08002B2CF9AE}" pid="22" name="Mendeley Recent Style Name 8_1">
    <vt:lpwstr>Oxford University Press SciMed (numeric)</vt:lpwstr>
  </property>
  <property fmtid="{D5CDD505-2E9C-101B-9397-08002B2CF9AE}" pid="23" name="Mendeley Recent Style Id 9_1">
    <vt:lpwstr>http://csl.mendeley.com/styles/5343761/Journals-Of-Gerontolgy</vt:lpwstr>
  </property>
  <property fmtid="{D5CDD505-2E9C-101B-9397-08002B2CF9AE}" pid="24" name="Mendeley Recent Style Name 9_1">
    <vt:lpwstr>Oxford University Press SciMed (numeric) - Nicholas Pajewski</vt:lpwstr>
  </property>
</Properties>
</file>